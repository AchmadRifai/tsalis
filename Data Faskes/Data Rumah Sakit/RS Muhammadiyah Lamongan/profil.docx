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0E2" w:rsidRDefault="00BD50E2" w:rsidP="00BD50E2">
      <w:pPr>
        <w:pStyle w:val="NormalWeb"/>
        <w:spacing w:line="360" w:lineRule="auto"/>
        <w:jc w:val="both"/>
      </w:pPr>
      <w:r>
        <w:t xml:space="preserve">RS </w:t>
      </w:r>
      <w:proofErr w:type="spellStart"/>
      <w:r>
        <w:t>Muhammadiyah</w:t>
      </w:r>
      <w:proofErr w:type="spellEnd"/>
      <w:r>
        <w:t xml:space="preserve"> </w:t>
      </w:r>
      <w:proofErr w:type="spellStart"/>
      <w:r>
        <w:t>Lamongan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Islam </w:t>
      </w:r>
      <w:proofErr w:type="spellStart"/>
      <w:r>
        <w:t>Lamongan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RSU, </w:t>
      </w:r>
      <w:proofErr w:type="spellStart"/>
      <w:r>
        <w:t>dinaungi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 MPKU</w:t>
      </w:r>
      <w:proofErr w:type="gramEnd"/>
      <w:r>
        <w:t xml:space="preserve"> </w:t>
      </w:r>
      <w:proofErr w:type="spellStart"/>
      <w:r>
        <w:t>Pimpinan</w:t>
      </w:r>
      <w:proofErr w:type="spellEnd"/>
      <w:r>
        <w:t xml:space="preserve"> Daerah  Islam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termaktub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RS </w:t>
      </w:r>
      <w:proofErr w:type="spellStart"/>
      <w:r>
        <w:t>Kelas</w:t>
      </w:r>
      <w:proofErr w:type="spellEnd"/>
      <w:r>
        <w:t xml:space="preserve"> </w:t>
      </w:r>
      <w:r>
        <w:rPr>
          <w:rStyle w:val="Strong"/>
        </w:rPr>
        <w:t>B</w:t>
      </w:r>
      <w:r>
        <w:t xml:space="preserve">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 01/01/2000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P2T/2/03.23/01/I/2015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ijin</w:t>
      </w:r>
      <w:proofErr w:type="spellEnd"/>
      <w:r>
        <w:t xml:space="preserve">  29/01/2015 </w:t>
      </w:r>
      <w:proofErr w:type="spellStart"/>
      <w:r>
        <w:t>dari</w:t>
      </w:r>
      <w:proofErr w:type="spellEnd"/>
      <w:r>
        <w:t xml:space="preserve">  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Penanaman</w:t>
      </w:r>
      <w:proofErr w:type="spellEnd"/>
      <w:r>
        <w:t xml:space="preserve"> Modal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Provins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 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 29 </w:t>
      </w:r>
      <w:proofErr w:type="spellStart"/>
      <w:r>
        <w:t>Januari</w:t>
      </w:r>
      <w:proofErr w:type="spellEnd"/>
      <w:r>
        <w:t xml:space="preserve"> 2015 </w:t>
      </w:r>
      <w:proofErr w:type="spellStart"/>
      <w:r>
        <w:t>s.d</w:t>
      </w:r>
      <w:proofErr w:type="spellEnd"/>
      <w:r>
        <w:t xml:space="preserve"> 29 </w:t>
      </w:r>
      <w:proofErr w:type="spellStart"/>
      <w:r>
        <w:t>Januari</w:t>
      </w:r>
      <w:proofErr w:type="spellEnd"/>
      <w:r>
        <w:t xml:space="preserve"> 2020. </w:t>
      </w:r>
      <w:proofErr w:type="spellStart"/>
      <w:r>
        <w:t>Sesudah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AKREDITASI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proses</w:t>
      </w:r>
      <w:proofErr w:type="spellEnd"/>
      <w:r>
        <w:t xml:space="preserve">  </w:t>
      </w:r>
      <w:proofErr w:type="spellStart"/>
      <w:r>
        <w:t>Akreditasi</w:t>
      </w:r>
      <w:proofErr w:type="spellEnd"/>
      <w:proofErr w:type="gramEnd"/>
      <w:r>
        <w:t xml:space="preserve"> </w:t>
      </w:r>
      <w:proofErr w:type="spellStart"/>
      <w:r>
        <w:t>Internasional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status  Tingkat </w:t>
      </w:r>
      <w:proofErr w:type="spellStart"/>
      <w:r>
        <w:t>Paripurna</w:t>
      </w:r>
      <w:proofErr w:type="spellEnd"/>
      <w:r>
        <w:t xml:space="preserve"> </w:t>
      </w:r>
      <w:proofErr w:type="spellStart"/>
      <w:r>
        <w:t>Akreditasi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. </w:t>
      </w:r>
      <w:proofErr w:type="gramStart"/>
      <w:r>
        <w:t xml:space="preserve">RSU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bertempat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Jl. </w:t>
      </w:r>
      <w:proofErr w:type="spellStart"/>
      <w:r>
        <w:t>Jaksa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 </w:t>
      </w:r>
      <w:proofErr w:type="spellStart"/>
      <w:r>
        <w:t>Suprapto</w:t>
      </w:r>
      <w:proofErr w:type="spellEnd"/>
      <w:r>
        <w:t xml:space="preserve"> No 76 </w:t>
      </w:r>
      <w:proofErr w:type="spellStart"/>
      <w:r>
        <w:t>Lamongan</w:t>
      </w:r>
      <w:proofErr w:type="spellEnd"/>
      <w:r>
        <w:t xml:space="preserve">, </w:t>
      </w:r>
      <w:proofErr w:type="spellStart"/>
      <w:r>
        <w:t>Lamongan</w:t>
      </w:r>
      <w:proofErr w:type="spellEnd"/>
      <w:r>
        <w:t>, Indonesia.</w:t>
      </w:r>
      <w:proofErr w:type="gramEnd"/>
    </w:p>
    <w:p w:rsidR="00BD50E2" w:rsidRDefault="00BD50E2" w:rsidP="00BD50E2">
      <w:pPr>
        <w:pStyle w:val="Heading3"/>
        <w:rPr>
          <w:ins w:id="0" w:author="Unknown"/>
        </w:rPr>
      </w:pPr>
      <w:ins w:id="1" w:author="Unknown">
        <w:r>
          <w:t xml:space="preserve">Info </w:t>
        </w:r>
        <w:proofErr w:type="spellStart"/>
        <w:proofErr w:type="gramStart"/>
        <w:r>
          <w:t>Tambahan</w:t>
        </w:r>
        <w:proofErr w:type="spellEnd"/>
        <w:r>
          <w:t xml:space="preserve"> :</w:t>
        </w:r>
        <w:proofErr w:type="gramEnd"/>
      </w:ins>
    </w:p>
    <w:p w:rsidR="00BD50E2" w:rsidRDefault="00BD50E2" w:rsidP="00BD50E2">
      <w:pPr>
        <w:numPr>
          <w:ilvl w:val="0"/>
          <w:numId w:val="12"/>
        </w:numPr>
        <w:spacing w:before="100" w:beforeAutospacing="1" w:after="100" w:afterAutospacing="1" w:line="240" w:lineRule="auto"/>
        <w:rPr>
          <w:ins w:id="2" w:author="Unknown"/>
        </w:rPr>
      </w:pPr>
      <w:proofErr w:type="spellStart"/>
      <w:ins w:id="3" w:author="Unknown">
        <w:r>
          <w:t>Direktur</w:t>
        </w:r>
        <w:proofErr w:type="spellEnd"/>
        <w:r>
          <w:t xml:space="preserve"> : – Dr. </w:t>
        </w:r>
        <w:proofErr w:type="spellStart"/>
        <w:r>
          <w:t>Hj</w:t>
        </w:r>
        <w:proofErr w:type="spellEnd"/>
        <w:r>
          <w:t xml:space="preserve">. </w:t>
        </w:r>
        <w:proofErr w:type="spellStart"/>
        <w:r>
          <w:t>Umi</w:t>
        </w:r>
        <w:proofErr w:type="spellEnd"/>
        <w:r>
          <w:t xml:space="preserve"> </w:t>
        </w:r>
        <w:proofErr w:type="spellStart"/>
        <w:r>
          <w:t>Aliyah</w:t>
        </w:r>
        <w:proofErr w:type="spellEnd"/>
        <w:r>
          <w:t>, MARS</w:t>
        </w:r>
      </w:ins>
    </w:p>
    <w:p w:rsidR="00BD50E2" w:rsidRDefault="00BD50E2" w:rsidP="00BD50E2">
      <w:pPr>
        <w:numPr>
          <w:ilvl w:val="0"/>
          <w:numId w:val="12"/>
        </w:numPr>
        <w:spacing w:before="100" w:beforeAutospacing="1" w:after="100" w:afterAutospacing="1" w:line="240" w:lineRule="auto"/>
        <w:rPr>
          <w:ins w:id="4" w:author="Unknown"/>
        </w:rPr>
      </w:pPr>
      <w:proofErr w:type="spellStart"/>
      <w:ins w:id="5" w:author="Unknown">
        <w:r>
          <w:t>Kode</w:t>
        </w:r>
        <w:proofErr w:type="spellEnd"/>
        <w:r>
          <w:t xml:space="preserve"> Post : – 62215</w:t>
        </w:r>
      </w:ins>
    </w:p>
    <w:p w:rsidR="00BD50E2" w:rsidRDefault="00BD50E2" w:rsidP="00BD50E2">
      <w:pPr>
        <w:numPr>
          <w:ilvl w:val="0"/>
          <w:numId w:val="12"/>
        </w:numPr>
        <w:spacing w:before="100" w:beforeAutospacing="1" w:after="100" w:afterAutospacing="1" w:line="240" w:lineRule="auto"/>
        <w:rPr>
          <w:ins w:id="6" w:author="Unknown"/>
        </w:rPr>
      </w:pPr>
      <w:proofErr w:type="spellStart"/>
      <w:ins w:id="7" w:author="Unknown">
        <w:r>
          <w:t>Nomor</w:t>
        </w:r>
        <w:proofErr w:type="spellEnd"/>
        <w:r>
          <w:t xml:space="preserve"> </w:t>
        </w:r>
        <w:proofErr w:type="spellStart"/>
        <w:r>
          <w:t>Telp</w:t>
        </w:r>
        <w:proofErr w:type="spellEnd"/>
        <w:r>
          <w:t xml:space="preserve"> : – -260512</w:t>
        </w:r>
      </w:ins>
    </w:p>
    <w:p w:rsidR="00BD50E2" w:rsidRDefault="00BD50E2" w:rsidP="00BD50E2">
      <w:pPr>
        <w:numPr>
          <w:ilvl w:val="0"/>
          <w:numId w:val="12"/>
        </w:numPr>
        <w:spacing w:before="100" w:beforeAutospacing="1" w:after="100" w:afterAutospacing="1" w:line="240" w:lineRule="auto"/>
        <w:rPr>
          <w:ins w:id="8" w:author="Unknown"/>
        </w:rPr>
      </w:pPr>
      <w:proofErr w:type="spellStart"/>
      <w:ins w:id="9" w:author="Unknown">
        <w:r>
          <w:t>Telepon</w:t>
        </w:r>
        <w:proofErr w:type="spellEnd"/>
        <w:r>
          <w:t xml:space="preserve"> </w:t>
        </w:r>
        <w:proofErr w:type="spellStart"/>
        <w:r>
          <w:t>Humas</w:t>
        </w:r>
        <w:proofErr w:type="spellEnd"/>
        <w:r>
          <w:t xml:space="preserve"> : –  +6285203578263</w:t>
        </w:r>
      </w:ins>
    </w:p>
    <w:p w:rsidR="00BD50E2" w:rsidRDefault="00BD50E2" w:rsidP="00BD50E2">
      <w:pPr>
        <w:numPr>
          <w:ilvl w:val="0"/>
          <w:numId w:val="12"/>
        </w:numPr>
        <w:spacing w:before="100" w:beforeAutospacing="1" w:after="100" w:afterAutospacing="1" w:line="240" w:lineRule="auto"/>
        <w:rPr>
          <w:ins w:id="10" w:author="Unknown"/>
        </w:rPr>
      </w:pPr>
      <w:ins w:id="11" w:author="Unknown">
        <w:r>
          <w:t>Fax : –  +62322-314048</w:t>
        </w:r>
      </w:ins>
    </w:p>
    <w:p w:rsidR="00BD50E2" w:rsidRDefault="00BD50E2" w:rsidP="00BD50E2">
      <w:pPr>
        <w:numPr>
          <w:ilvl w:val="0"/>
          <w:numId w:val="12"/>
        </w:numPr>
        <w:spacing w:before="100" w:beforeAutospacing="1" w:after="100" w:afterAutospacing="1" w:line="240" w:lineRule="auto"/>
        <w:rPr>
          <w:ins w:id="12" w:author="Unknown"/>
        </w:rPr>
      </w:pPr>
      <w:ins w:id="13" w:author="Unknown">
        <w:r>
          <w:t>Email : –  rsmlamongan@gmail.com</w:t>
        </w:r>
      </w:ins>
    </w:p>
    <w:p w:rsidR="00BD50E2" w:rsidRDefault="00BD50E2" w:rsidP="00BD50E2">
      <w:pPr>
        <w:rPr>
          <w:ins w:id="14" w:author="Unknown"/>
        </w:rPr>
      </w:pPr>
      <w:proofErr w:type="spellStart"/>
      <w:ins w:id="15" w:author="Unknown">
        <w:r>
          <w:t>Paparan</w:t>
        </w:r>
        <w:proofErr w:type="spellEnd"/>
        <w:r>
          <w:t xml:space="preserve"> </w:t>
        </w:r>
        <w:proofErr w:type="spellStart"/>
        <w:proofErr w:type="gramStart"/>
        <w:r>
          <w:t>Lengkap</w:t>
        </w:r>
        <w:proofErr w:type="spellEnd"/>
        <w:r>
          <w:t xml:space="preserve"> :</w:t>
        </w:r>
        <w:proofErr w:type="gramEnd"/>
      </w:ins>
    </w:p>
    <w:p w:rsidR="00BD50E2" w:rsidRDefault="00BD50E2" w:rsidP="00BD50E2">
      <w:pPr>
        <w:pStyle w:val="NormalWeb"/>
        <w:rPr>
          <w:ins w:id="16" w:author="Unknown"/>
        </w:rPr>
      </w:pPr>
      <w:ins w:id="17" w:author="Unknown">
        <w:r>
          <w:t xml:space="preserve">RS </w:t>
        </w:r>
        <w:proofErr w:type="spellStart"/>
        <w:r>
          <w:t>Muhammadiyah</w:t>
        </w:r>
        <w:proofErr w:type="spellEnd"/>
        <w:r>
          <w:t xml:space="preserve">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Mempunyai</w:t>
        </w:r>
        <w:proofErr w:type="spellEnd"/>
        <w:r>
          <w:t xml:space="preserve"> </w:t>
        </w:r>
        <w:proofErr w:type="spellStart"/>
        <w:r>
          <w:t>Layanan</w:t>
        </w:r>
        <w:proofErr w:type="spellEnd"/>
        <w:r>
          <w:t xml:space="preserve"> </w:t>
        </w:r>
        <w:proofErr w:type="spellStart"/>
        <w:r>
          <w:t>Unggulan</w:t>
        </w:r>
        <w:proofErr w:type="spellEnd"/>
        <w:r>
          <w:t xml:space="preserve"> </w:t>
        </w:r>
        <w:proofErr w:type="spellStart"/>
        <w:r>
          <w:t>dalam</w:t>
        </w:r>
        <w:proofErr w:type="spellEnd"/>
        <w:r>
          <w:t xml:space="preserve"> </w:t>
        </w:r>
        <w:proofErr w:type="spellStart"/>
        <w:proofErr w:type="gramStart"/>
        <w:r>
          <w:t>Bidang</w:t>
        </w:r>
        <w:proofErr w:type="spellEnd"/>
        <w:r>
          <w:t xml:space="preserve"> .</w:t>
        </w:r>
        <w:proofErr w:type="gramEnd"/>
        <w:r>
          <w:t xml:space="preserve"> RSU </w:t>
        </w:r>
        <w:proofErr w:type="spellStart"/>
        <w:r>
          <w:t>Milik</w:t>
        </w:r>
        <w:proofErr w:type="spellEnd"/>
        <w:r>
          <w:t xml:space="preserve"> </w:t>
        </w:r>
        <w:proofErr w:type="spellStart"/>
        <w:r>
          <w:t>Organisasi</w:t>
        </w:r>
        <w:proofErr w:type="spellEnd"/>
        <w:r>
          <w:t xml:space="preserve"> Islam </w:t>
        </w:r>
        <w:proofErr w:type="spellStart"/>
        <w:r>
          <w:t>Lamongan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Mempunyai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gramStart"/>
        <w:r>
          <w:t>Tanah  27.953</w:t>
        </w:r>
        <w:proofErr w:type="gram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Luas</w:t>
        </w:r>
        <w:proofErr w:type="spellEnd"/>
        <w:r>
          <w:t xml:space="preserve"> </w:t>
        </w:r>
        <w:proofErr w:type="spellStart"/>
        <w:r>
          <w:t>Bangunan</w:t>
        </w:r>
        <w:proofErr w:type="spellEnd"/>
        <w:r>
          <w:t xml:space="preserve">  3.680</w:t>
        </w:r>
      </w:ins>
    </w:p>
    <w:p w:rsidR="00BD50E2" w:rsidRDefault="00BD50E2" w:rsidP="00BD50E2">
      <w:pPr>
        <w:pStyle w:val="NormalWeb"/>
        <w:rPr>
          <w:ins w:id="18" w:author="Unknown"/>
        </w:rPr>
      </w:pPr>
      <w:proofErr w:type="spellStart"/>
      <w:ins w:id="19" w:author="Unknown">
        <w:r>
          <w:rPr>
            <w:rStyle w:val="Strong"/>
          </w:rPr>
          <w:t>Jumlah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Tempat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Tidur</w:t>
        </w:r>
        <w:proofErr w:type="spellEnd"/>
        <w:r>
          <w:rPr>
            <w:rStyle w:val="Strong"/>
          </w:rPr>
          <w:t xml:space="preserve"> </w:t>
        </w:r>
        <w:proofErr w:type="spellStart"/>
        <w:r>
          <w:rPr>
            <w:rStyle w:val="Strong"/>
          </w:rPr>
          <w:t>Menurut</w:t>
        </w:r>
        <w:proofErr w:type="spellEnd"/>
        <w:r>
          <w:rPr>
            <w:rStyle w:val="Strong"/>
          </w:rPr>
          <w:t xml:space="preserve"> </w:t>
        </w:r>
        <w:proofErr w:type="spellStart"/>
        <w:proofErr w:type="gramStart"/>
        <w:r>
          <w:rPr>
            <w:rStyle w:val="Strong"/>
          </w:rPr>
          <w:t>Tipe</w:t>
        </w:r>
        <w:proofErr w:type="spellEnd"/>
        <w:r>
          <w:rPr>
            <w:rStyle w:val="Strong"/>
          </w:rPr>
          <w:t xml:space="preserve"> :</w:t>
        </w:r>
        <w:proofErr w:type="gram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20" w:author="Unknown"/>
        </w:rPr>
      </w:pPr>
      <w:ins w:id="21" w:author="Unknown">
        <w:r>
          <w:t xml:space="preserve">VVIP :  11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22" w:author="Unknown"/>
        </w:rPr>
      </w:pPr>
      <w:ins w:id="23" w:author="Unknown">
        <w:r>
          <w:t xml:space="preserve">VIP :  50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24" w:author="Unknown"/>
        </w:rPr>
      </w:pPr>
      <w:ins w:id="25" w:author="Unknown">
        <w:r>
          <w:t xml:space="preserve">I :  21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26" w:author="Unknown"/>
        </w:rPr>
      </w:pPr>
      <w:ins w:id="27" w:author="Unknown">
        <w:r>
          <w:t xml:space="preserve">II :  51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tabs>
          <w:tab w:val="clear" w:pos="720"/>
        </w:tabs>
        <w:spacing w:before="100" w:beforeAutospacing="1" w:after="100" w:afterAutospacing="1" w:line="240" w:lineRule="auto"/>
        <w:rPr>
          <w:ins w:id="28" w:author="Unknown"/>
        </w:rPr>
      </w:pPr>
      <w:ins w:id="29" w:author="Unknown">
        <w:r>
          <w:t xml:space="preserve">III :  75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30" w:author="Unknown"/>
        </w:rPr>
      </w:pPr>
      <w:ins w:id="31" w:author="Unknown">
        <w:r>
          <w:t xml:space="preserve">ICU :  5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32" w:author="Unknown"/>
        </w:rPr>
      </w:pPr>
      <w:ins w:id="33" w:author="Unknown">
        <w:r>
          <w:t xml:space="preserve">PICU :  0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34" w:author="Unknown"/>
        </w:rPr>
      </w:pPr>
      <w:ins w:id="35" w:author="Unknown">
        <w:r>
          <w:t xml:space="preserve">NICU :  10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36" w:author="Unknown"/>
        </w:rPr>
      </w:pPr>
      <w:ins w:id="37" w:author="Unknown">
        <w:r>
          <w:t xml:space="preserve">HCU :  12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38" w:author="Unknown"/>
        </w:rPr>
      </w:pPr>
      <w:ins w:id="39" w:author="Unknown">
        <w:r>
          <w:t xml:space="preserve">ICCU :  0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40" w:author="Unknown"/>
        </w:rPr>
      </w:pPr>
      <w:ins w:id="41" w:author="Unknown">
        <w:r>
          <w:t xml:space="preserve">TT </w:t>
        </w:r>
        <w:proofErr w:type="spellStart"/>
        <w:r>
          <w:t>di</w:t>
        </w:r>
        <w:proofErr w:type="spellEnd"/>
        <w:r>
          <w:t xml:space="preserve"> IGD :  12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42" w:author="Unknown"/>
        </w:rPr>
      </w:pPr>
      <w:ins w:id="43" w:author="Unknown">
        <w:r>
          <w:t xml:space="preserve">TT </w:t>
        </w:r>
        <w:proofErr w:type="spellStart"/>
        <w:r>
          <w:t>Bayi</w:t>
        </w:r>
        <w:proofErr w:type="spellEnd"/>
        <w:r>
          <w:t xml:space="preserve"> </w:t>
        </w:r>
        <w:proofErr w:type="spellStart"/>
        <w:r>
          <w:t>Baru</w:t>
        </w:r>
        <w:proofErr w:type="spellEnd"/>
        <w:r>
          <w:t xml:space="preserve"> </w:t>
        </w:r>
        <w:proofErr w:type="spellStart"/>
        <w:r>
          <w:t>Lahir</w:t>
        </w:r>
        <w:proofErr w:type="spellEnd"/>
        <w:r>
          <w:t xml:space="preserve"> :  17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44" w:author="Unknown"/>
        </w:rPr>
      </w:pPr>
      <w:ins w:id="45" w:author="Unknown">
        <w:r>
          <w:t xml:space="preserve">TT </w:t>
        </w:r>
        <w:proofErr w:type="spellStart"/>
        <w:r>
          <w:t>Kamar</w:t>
        </w:r>
        <w:proofErr w:type="spellEnd"/>
        <w:r>
          <w:t xml:space="preserve"> </w:t>
        </w:r>
        <w:proofErr w:type="spellStart"/>
        <w:r>
          <w:t>Bersalin</w:t>
        </w:r>
        <w:proofErr w:type="spellEnd"/>
        <w:r>
          <w:t xml:space="preserve"> :  34 </w:t>
        </w:r>
        <w:proofErr w:type="spellStart"/>
        <w:r>
          <w:t>kamar</w:t>
        </w:r>
        <w:proofErr w:type="spellEnd"/>
      </w:ins>
    </w:p>
    <w:p w:rsid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  <w:rPr>
          <w:ins w:id="46" w:author="Unknown"/>
        </w:rPr>
      </w:pPr>
      <w:ins w:id="47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Operasi</w:t>
        </w:r>
        <w:proofErr w:type="spellEnd"/>
        <w:r>
          <w:t xml:space="preserve"> :  11 </w:t>
        </w:r>
        <w:proofErr w:type="spellStart"/>
        <w:r>
          <w:t>kamar</w:t>
        </w:r>
        <w:proofErr w:type="spellEnd"/>
      </w:ins>
    </w:p>
    <w:p w:rsidR="005030C0" w:rsidRPr="00BD50E2" w:rsidRDefault="00BD50E2" w:rsidP="00BD50E2">
      <w:pPr>
        <w:numPr>
          <w:ilvl w:val="0"/>
          <w:numId w:val="13"/>
        </w:numPr>
        <w:spacing w:before="100" w:beforeAutospacing="1" w:after="100" w:afterAutospacing="1" w:line="240" w:lineRule="auto"/>
      </w:pPr>
      <w:ins w:id="48" w:author="Unknown">
        <w:r>
          <w:t xml:space="preserve">TT </w:t>
        </w:r>
        <w:proofErr w:type="spellStart"/>
        <w:r>
          <w:t>Ruang</w:t>
        </w:r>
        <w:proofErr w:type="spellEnd"/>
        <w:r>
          <w:t xml:space="preserve"> </w:t>
        </w:r>
        <w:proofErr w:type="spellStart"/>
        <w:r>
          <w:t>Isolasi</w:t>
        </w:r>
        <w:proofErr w:type="spellEnd"/>
        <w:r>
          <w:t xml:space="preserve"> :  5 </w:t>
        </w:r>
        <w:proofErr w:type="spellStart"/>
        <w:r>
          <w:t>kamar</w:t>
        </w:r>
      </w:ins>
      <w:proofErr w:type="spellEnd"/>
    </w:p>
    <w:sectPr w:rsidR="005030C0" w:rsidRPr="00BD50E2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315FB"/>
    <w:multiLevelType w:val="multilevel"/>
    <w:tmpl w:val="D27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8062D"/>
    <w:multiLevelType w:val="multilevel"/>
    <w:tmpl w:val="178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1D3498"/>
    <w:multiLevelType w:val="multilevel"/>
    <w:tmpl w:val="BA82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AB5BFD"/>
    <w:multiLevelType w:val="multilevel"/>
    <w:tmpl w:val="A4D8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C4C3D"/>
    <w:multiLevelType w:val="multilevel"/>
    <w:tmpl w:val="2828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8A1314"/>
    <w:multiLevelType w:val="multilevel"/>
    <w:tmpl w:val="5458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DA7BFF"/>
    <w:multiLevelType w:val="multilevel"/>
    <w:tmpl w:val="9654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5F37AB"/>
    <w:multiLevelType w:val="multilevel"/>
    <w:tmpl w:val="B0EE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0A53CA"/>
    <w:multiLevelType w:val="multilevel"/>
    <w:tmpl w:val="7FCC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550C4D"/>
    <w:multiLevelType w:val="multilevel"/>
    <w:tmpl w:val="3C7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E26028"/>
    <w:multiLevelType w:val="multilevel"/>
    <w:tmpl w:val="2ED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2105D9"/>
    <w:multiLevelType w:val="multilevel"/>
    <w:tmpl w:val="02E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6D30D7"/>
    <w:multiLevelType w:val="multilevel"/>
    <w:tmpl w:val="DF80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11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B05A7A"/>
    <w:rsid w:val="002073EC"/>
    <w:rsid w:val="003047F5"/>
    <w:rsid w:val="00340567"/>
    <w:rsid w:val="005030C0"/>
    <w:rsid w:val="00741A65"/>
    <w:rsid w:val="00B05A7A"/>
    <w:rsid w:val="00BD50E2"/>
    <w:rsid w:val="00D26637"/>
    <w:rsid w:val="00EF2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paragraph" w:styleId="Heading1">
    <w:name w:val="heading 1"/>
    <w:basedOn w:val="Normal"/>
    <w:link w:val="Heading1Char"/>
    <w:uiPriority w:val="9"/>
    <w:qFormat/>
    <w:rsid w:val="00B05A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F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A7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A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5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A7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5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A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F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2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2</cp:revision>
  <dcterms:created xsi:type="dcterms:W3CDTF">2018-02-15T06:33:00Z</dcterms:created>
  <dcterms:modified xsi:type="dcterms:W3CDTF">2018-02-15T06:33:00Z</dcterms:modified>
</cp:coreProperties>
</file>