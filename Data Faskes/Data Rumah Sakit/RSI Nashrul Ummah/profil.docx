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F20" w:rsidRDefault="00EF2F20" w:rsidP="00EF2F20">
      <w:pPr>
        <w:pStyle w:val="Heading2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proofErr w:type="gramStart"/>
      <w:r>
        <w:t>Sakit</w:t>
      </w:r>
      <w:proofErr w:type="spellEnd"/>
      <w:r>
        <w:t xml:space="preserve"> :</w:t>
      </w:r>
      <w:proofErr w:type="gramEnd"/>
    </w:p>
    <w:p w:rsidR="00EF2F20" w:rsidRDefault="00EF2F20" w:rsidP="00EF2F20">
      <w:pPr>
        <w:pStyle w:val="NormalWeb"/>
      </w:pPr>
      <w:r>
        <w:t xml:space="preserve">RS Islam </w:t>
      </w:r>
      <w:proofErr w:type="spellStart"/>
      <w:r>
        <w:t>Nashrul</w:t>
      </w:r>
      <w:proofErr w:type="spellEnd"/>
      <w:r>
        <w:t xml:space="preserve"> </w:t>
      </w:r>
      <w:proofErr w:type="spellStart"/>
      <w:r>
        <w:t>Ummah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Islam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dinaungi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</w:t>
      </w:r>
      <w:proofErr w:type="spellStart"/>
      <w:r>
        <w:t>Lainnya</w:t>
      </w:r>
      <w:proofErr w:type="spellEnd"/>
      <w:proofErr w:type="gramEnd"/>
      <w:r>
        <w:t xml:space="preserve">  Islam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Tipe</w:t>
      </w:r>
      <w:proofErr w:type="spellEnd"/>
      <w:r>
        <w:t xml:space="preserve"> </w:t>
      </w:r>
      <w:r>
        <w:rPr>
          <w:rStyle w:val="Strong"/>
        </w:rPr>
        <w:t>D</w:t>
      </w:r>
      <w:r>
        <w:t xml:space="preserve">.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 03/04/2012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 HK.07.06/III/3396/08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 23/09/2008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Depkes</w:t>
      </w:r>
      <w:proofErr w:type="spellEnd"/>
      <w:r>
        <w:t xml:space="preserve"> 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 5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AKREDITASI RS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Pentahapan</w:t>
      </w:r>
      <w:proofErr w:type="spellEnd"/>
      <w:proofErr w:type="gramEnd"/>
      <w:r>
        <w:t xml:space="preserve"> I ( 5 </w:t>
      </w:r>
      <w:proofErr w:type="spellStart"/>
      <w:r>
        <w:t>Pelayanan</w:t>
      </w:r>
      <w:proofErr w:type="spellEnd"/>
      <w:r>
        <w:t xml:space="preserve">)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 Lulus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Merpati</w:t>
      </w:r>
      <w:proofErr w:type="spellEnd"/>
      <w:r>
        <w:t xml:space="preserve"> No.62 </w:t>
      </w:r>
      <w:proofErr w:type="spellStart"/>
      <w:r>
        <w:t>Lamongan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EF2F20" w:rsidRDefault="00EF2F20" w:rsidP="00EF2F20">
      <w:pPr>
        <w:pStyle w:val="Heading3"/>
        <w:rPr>
          <w:ins w:id="0" w:author="Unknown"/>
        </w:rPr>
      </w:pPr>
      <w:ins w:id="1" w:author="Unknown">
        <w:r>
          <w:t xml:space="preserve">Info </w:t>
        </w:r>
        <w:proofErr w:type="spellStart"/>
        <w:proofErr w:type="gramStart"/>
        <w:r>
          <w:t>Tambahan</w:t>
        </w:r>
        <w:proofErr w:type="spellEnd"/>
        <w:r>
          <w:t xml:space="preserve"> :</w:t>
        </w:r>
        <w:proofErr w:type="gramEnd"/>
      </w:ins>
    </w:p>
    <w:p w:rsidR="00EF2F20" w:rsidRDefault="00EF2F20" w:rsidP="00EF2F20">
      <w:pPr>
        <w:numPr>
          <w:ilvl w:val="0"/>
          <w:numId w:val="10"/>
        </w:numPr>
        <w:spacing w:before="100" w:beforeAutospacing="1" w:after="100" w:afterAutospacing="1" w:line="240" w:lineRule="auto"/>
        <w:rPr>
          <w:ins w:id="2" w:author="Unknown"/>
        </w:rPr>
      </w:pPr>
      <w:proofErr w:type="spellStart"/>
      <w:ins w:id="3" w:author="Unknown">
        <w:r>
          <w:t>Direktur</w:t>
        </w:r>
        <w:proofErr w:type="spellEnd"/>
        <w:r>
          <w:t xml:space="preserve"> : – </w:t>
        </w:r>
        <w:proofErr w:type="spellStart"/>
        <w:r>
          <w:t>Muwardi</w:t>
        </w:r>
        <w:proofErr w:type="spellEnd"/>
        <w:r>
          <w:t xml:space="preserve"> </w:t>
        </w:r>
        <w:proofErr w:type="spellStart"/>
        <w:r>
          <w:t>Romli</w:t>
        </w:r>
        <w:proofErr w:type="spellEnd"/>
        <w:r>
          <w:t xml:space="preserve">, dr. H. </w:t>
        </w:r>
        <w:proofErr w:type="spellStart"/>
        <w:r>
          <w:t>Sp.B</w:t>
        </w:r>
        <w:proofErr w:type="spellEnd"/>
        <w:r>
          <w:t xml:space="preserve">. </w:t>
        </w:r>
        <w:proofErr w:type="spellStart"/>
        <w:r>
          <w:t>M.Kes</w:t>
        </w:r>
        <w:proofErr w:type="spellEnd"/>
      </w:ins>
    </w:p>
    <w:p w:rsidR="00EF2F20" w:rsidRDefault="00EF2F20" w:rsidP="00EF2F20">
      <w:pPr>
        <w:numPr>
          <w:ilvl w:val="0"/>
          <w:numId w:val="10"/>
        </w:numPr>
        <w:spacing w:before="100" w:beforeAutospacing="1" w:after="100" w:afterAutospacing="1" w:line="240" w:lineRule="auto"/>
        <w:rPr>
          <w:ins w:id="4" w:author="Unknown"/>
        </w:rPr>
      </w:pPr>
      <w:proofErr w:type="spellStart"/>
      <w:ins w:id="5" w:author="Unknown">
        <w:r>
          <w:t>Kode</w:t>
        </w:r>
        <w:proofErr w:type="spellEnd"/>
        <w:r>
          <w:t xml:space="preserve"> Post : – 62200</w:t>
        </w:r>
      </w:ins>
    </w:p>
    <w:p w:rsidR="00EF2F20" w:rsidRDefault="00EF2F20" w:rsidP="00EF2F20">
      <w:pPr>
        <w:numPr>
          <w:ilvl w:val="0"/>
          <w:numId w:val="10"/>
        </w:numPr>
        <w:spacing w:before="100" w:beforeAutospacing="1" w:after="100" w:afterAutospacing="1" w:line="240" w:lineRule="auto"/>
        <w:rPr>
          <w:ins w:id="6" w:author="Unknown"/>
        </w:rPr>
      </w:pPr>
      <w:proofErr w:type="spellStart"/>
      <w:ins w:id="7" w:author="Unknown">
        <w:r>
          <w:t>Nomor</w:t>
        </w:r>
        <w:proofErr w:type="spellEnd"/>
        <w:r>
          <w:t xml:space="preserve"> </w:t>
        </w:r>
        <w:proofErr w:type="spellStart"/>
        <w:r>
          <w:t>Telp</w:t>
        </w:r>
        <w:proofErr w:type="spellEnd"/>
        <w:r>
          <w:t xml:space="preserve"> : – 0322 321522</w:t>
        </w:r>
      </w:ins>
    </w:p>
    <w:p w:rsidR="00EF2F20" w:rsidRDefault="00EF2F20" w:rsidP="00EF2F20">
      <w:pPr>
        <w:numPr>
          <w:ilvl w:val="0"/>
          <w:numId w:val="10"/>
        </w:numPr>
        <w:spacing w:before="100" w:beforeAutospacing="1" w:after="100" w:afterAutospacing="1" w:line="240" w:lineRule="auto"/>
        <w:rPr>
          <w:ins w:id="8" w:author="Unknown"/>
        </w:rPr>
      </w:pPr>
      <w:proofErr w:type="spellStart"/>
      <w:ins w:id="9" w:author="Unknown">
        <w:r>
          <w:t>Telepon</w:t>
        </w:r>
        <w:proofErr w:type="spellEnd"/>
        <w:r>
          <w:t xml:space="preserve"> </w:t>
        </w:r>
        <w:proofErr w:type="spellStart"/>
        <w:r>
          <w:t>Humas</w:t>
        </w:r>
        <w:proofErr w:type="spellEnd"/>
        <w:r>
          <w:t xml:space="preserve"> : –  0322 321427</w:t>
        </w:r>
      </w:ins>
    </w:p>
    <w:p w:rsidR="00EF2F20" w:rsidRDefault="00EF2F20" w:rsidP="00EF2F20">
      <w:pPr>
        <w:numPr>
          <w:ilvl w:val="0"/>
          <w:numId w:val="10"/>
        </w:numPr>
        <w:spacing w:before="100" w:beforeAutospacing="1" w:after="100" w:afterAutospacing="1" w:line="240" w:lineRule="auto"/>
        <w:rPr>
          <w:ins w:id="10" w:author="Unknown"/>
        </w:rPr>
      </w:pPr>
      <w:ins w:id="11" w:author="Unknown">
        <w:r>
          <w:t>Fax : –  0322 321427</w:t>
        </w:r>
      </w:ins>
    </w:p>
    <w:p w:rsidR="00EF2F20" w:rsidRDefault="00EF2F20" w:rsidP="00EF2F20">
      <w:pPr>
        <w:numPr>
          <w:ilvl w:val="0"/>
          <w:numId w:val="10"/>
        </w:numPr>
        <w:spacing w:before="100" w:beforeAutospacing="1" w:after="100" w:afterAutospacing="1" w:line="240" w:lineRule="auto"/>
        <w:rPr>
          <w:ins w:id="12" w:author="Unknown"/>
        </w:rPr>
      </w:pPr>
      <w:ins w:id="13" w:author="Unknown">
        <w:r>
          <w:t>Email : –  rsinashrulummah@yahoo.com</w:t>
        </w:r>
      </w:ins>
    </w:p>
    <w:p w:rsidR="00EF2F20" w:rsidRDefault="00EF2F20" w:rsidP="00EF2F20">
      <w:pPr>
        <w:pStyle w:val="Heading4"/>
        <w:rPr>
          <w:ins w:id="14" w:author="Unknown"/>
        </w:rPr>
      </w:pPr>
      <w:proofErr w:type="spellStart"/>
      <w:proofErr w:type="gramStart"/>
      <w:ins w:id="15" w:author="Unknown">
        <w:r>
          <w:t>Deskripsi</w:t>
        </w:r>
        <w:proofErr w:type="spellEnd"/>
        <w:r>
          <w:t xml:space="preserve"> :</w:t>
        </w:r>
        <w:proofErr w:type="gramEnd"/>
      </w:ins>
    </w:p>
    <w:p w:rsidR="00EF2F20" w:rsidRDefault="00EF2F20" w:rsidP="00EF2F20">
      <w:pPr>
        <w:pStyle w:val="NormalWeb"/>
        <w:rPr>
          <w:ins w:id="16" w:author="Unknown"/>
        </w:rPr>
      </w:pPr>
      <w:ins w:id="17" w:author="Unknown">
        <w:r>
          <w:t xml:space="preserve">RS Islam </w:t>
        </w:r>
        <w:proofErr w:type="spellStart"/>
        <w:r>
          <w:t>Nashrul</w:t>
        </w:r>
        <w:proofErr w:type="spellEnd"/>
        <w:r>
          <w:t xml:space="preserve"> </w:t>
        </w:r>
        <w:proofErr w:type="spellStart"/>
        <w:r>
          <w:t>Ummah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</w:t>
        </w:r>
        <w:proofErr w:type="spellStart"/>
        <w:r>
          <w:t>Unggulan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proofErr w:type="gramStart"/>
        <w:r>
          <w:t>Bagian</w:t>
        </w:r>
        <w:proofErr w:type="spellEnd"/>
        <w:r>
          <w:t xml:space="preserve"> .</w:t>
        </w:r>
        <w:proofErr w:type="gramEnd"/>
        <w:r>
          <w:t xml:space="preserve"> RSU </w:t>
        </w:r>
        <w:proofErr w:type="spellStart"/>
        <w:r>
          <w:t>Kepunyaan</w:t>
        </w:r>
        <w:proofErr w:type="spellEnd"/>
        <w:r>
          <w:t xml:space="preserve"> </w:t>
        </w:r>
        <w:proofErr w:type="spellStart"/>
        <w:r>
          <w:t>Organisasi</w:t>
        </w:r>
        <w:proofErr w:type="spellEnd"/>
        <w:r>
          <w:t xml:space="preserve"> Islam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gramStart"/>
        <w:r>
          <w:t>Tanah  8.323</w:t>
        </w:r>
        <w:proofErr w:type="gram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spellStart"/>
        <w:r>
          <w:t>Bangunan</w:t>
        </w:r>
        <w:proofErr w:type="spellEnd"/>
        <w:r>
          <w:t xml:space="preserve">  2.982</w:t>
        </w:r>
      </w:ins>
    </w:p>
    <w:p w:rsidR="00EF2F20" w:rsidRDefault="00EF2F20" w:rsidP="00EF2F20">
      <w:pPr>
        <w:pStyle w:val="NormalWeb"/>
        <w:rPr>
          <w:ins w:id="18" w:author="Unknown"/>
        </w:rPr>
      </w:pPr>
      <w:proofErr w:type="spellStart"/>
      <w:ins w:id="19" w:author="Unknown">
        <w:r>
          <w:rPr>
            <w:rStyle w:val="Strong"/>
          </w:rPr>
          <w:t>Jumlah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Kamar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Menurut</w:t>
        </w:r>
        <w:proofErr w:type="spellEnd"/>
        <w:r>
          <w:rPr>
            <w:rStyle w:val="Strong"/>
          </w:rPr>
          <w:t xml:space="preserve"> </w:t>
        </w:r>
        <w:proofErr w:type="spellStart"/>
        <w:proofErr w:type="gramStart"/>
        <w:r>
          <w:rPr>
            <w:rStyle w:val="Strong"/>
          </w:rPr>
          <w:t>Tipe</w:t>
        </w:r>
        <w:proofErr w:type="spellEnd"/>
        <w:r>
          <w:rPr>
            <w:rStyle w:val="Strong"/>
          </w:rPr>
          <w:t xml:space="preserve"> :</w:t>
        </w:r>
        <w:proofErr w:type="gram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20" w:author="Unknown"/>
        </w:rPr>
      </w:pPr>
      <w:ins w:id="21" w:author="Unknown">
        <w:r>
          <w:t xml:space="preserve">VVIP :  0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22" w:author="Unknown"/>
        </w:rPr>
      </w:pPr>
      <w:ins w:id="23" w:author="Unknown">
        <w:r>
          <w:t xml:space="preserve">VIP :  6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24" w:author="Unknown"/>
        </w:rPr>
      </w:pPr>
      <w:ins w:id="25" w:author="Unknown">
        <w:r>
          <w:t xml:space="preserve">I :  8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26" w:author="Unknown"/>
        </w:rPr>
      </w:pPr>
      <w:ins w:id="27" w:author="Unknown">
        <w:r>
          <w:t xml:space="preserve">II :  22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28" w:author="Unknown"/>
        </w:rPr>
      </w:pPr>
      <w:ins w:id="29" w:author="Unknown">
        <w:r>
          <w:t xml:space="preserve">III :  24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30" w:author="Unknown"/>
        </w:rPr>
      </w:pPr>
      <w:ins w:id="31" w:author="Unknown">
        <w:r>
          <w:t xml:space="preserve">ICU :  0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32" w:author="Unknown"/>
        </w:rPr>
      </w:pPr>
      <w:ins w:id="33" w:author="Unknown">
        <w:r>
          <w:t xml:space="preserve">PICU :  0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34" w:author="Unknown"/>
        </w:rPr>
      </w:pPr>
      <w:ins w:id="35" w:author="Unknown">
        <w:r>
          <w:t xml:space="preserve">NICU :  0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36" w:author="Unknown"/>
        </w:rPr>
      </w:pPr>
      <w:ins w:id="37" w:author="Unknown">
        <w:r>
          <w:t xml:space="preserve">HCU :  0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38" w:author="Unknown"/>
        </w:rPr>
      </w:pPr>
      <w:ins w:id="39" w:author="Unknown">
        <w:r>
          <w:t xml:space="preserve">ICCU :  0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40" w:author="Unknown"/>
        </w:rPr>
      </w:pPr>
      <w:ins w:id="41" w:author="Unknown">
        <w:r>
          <w:t xml:space="preserve">TT </w:t>
        </w:r>
        <w:proofErr w:type="spellStart"/>
        <w:r>
          <w:t>di</w:t>
        </w:r>
        <w:proofErr w:type="spellEnd"/>
        <w:r>
          <w:t xml:space="preserve"> IGD :  3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42" w:author="Unknown"/>
        </w:rPr>
      </w:pPr>
      <w:ins w:id="43" w:author="Unknown">
        <w:r>
          <w:t xml:space="preserve">TT </w:t>
        </w:r>
        <w:proofErr w:type="spellStart"/>
        <w:r>
          <w:t>Bayi</w:t>
        </w:r>
        <w:proofErr w:type="spellEnd"/>
        <w:r>
          <w:t xml:space="preserve"> </w:t>
        </w:r>
        <w:proofErr w:type="spellStart"/>
        <w:r>
          <w:t>Baru</w:t>
        </w:r>
        <w:proofErr w:type="spellEnd"/>
        <w:r>
          <w:t xml:space="preserve"> </w:t>
        </w:r>
        <w:proofErr w:type="spellStart"/>
        <w:r>
          <w:t>Lahir</w:t>
        </w:r>
        <w:proofErr w:type="spellEnd"/>
        <w:r>
          <w:t xml:space="preserve"> :  12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44" w:author="Unknown"/>
        </w:rPr>
      </w:pPr>
      <w:ins w:id="45" w:author="Unknown">
        <w:r>
          <w:t xml:space="preserve">TT </w:t>
        </w:r>
        <w:proofErr w:type="spellStart"/>
        <w:r>
          <w:t>Kamar</w:t>
        </w:r>
        <w:proofErr w:type="spellEnd"/>
        <w:r>
          <w:t xml:space="preserve"> </w:t>
        </w:r>
        <w:proofErr w:type="spellStart"/>
        <w:r>
          <w:t>Bersalin</w:t>
        </w:r>
        <w:proofErr w:type="spellEnd"/>
        <w:r>
          <w:t xml:space="preserve"> :  0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46" w:author="Unknown"/>
        </w:rPr>
      </w:pPr>
      <w:ins w:id="47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Operasi</w:t>
        </w:r>
        <w:proofErr w:type="spellEnd"/>
        <w:r>
          <w:t xml:space="preserve"> :  1 </w:t>
        </w:r>
        <w:proofErr w:type="spellStart"/>
        <w:r>
          <w:t>kamar</w:t>
        </w:r>
        <w:proofErr w:type="spellEnd"/>
      </w:ins>
    </w:p>
    <w:p w:rsidR="00EF2F20" w:rsidRDefault="00EF2F20" w:rsidP="00EF2F20">
      <w:pPr>
        <w:numPr>
          <w:ilvl w:val="0"/>
          <w:numId w:val="11"/>
        </w:numPr>
        <w:spacing w:before="100" w:beforeAutospacing="1" w:after="100" w:afterAutospacing="1" w:line="240" w:lineRule="auto"/>
        <w:rPr>
          <w:ins w:id="48" w:author="Unknown"/>
        </w:rPr>
      </w:pPr>
      <w:ins w:id="49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Isolasi</w:t>
        </w:r>
        <w:proofErr w:type="spellEnd"/>
        <w:r>
          <w:t xml:space="preserve"> :  0 </w:t>
        </w:r>
        <w:proofErr w:type="spellStart"/>
        <w:r>
          <w:t>kamar</w:t>
        </w:r>
        <w:proofErr w:type="spellEnd"/>
      </w:ins>
    </w:p>
    <w:p w:rsidR="005030C0" w:rsidRPr="00EF2F20" w:rsidRDefault="005030C0" w:rsidP="00EF2F20">
      <w:pPr>
        <w:rPr>
          <w:szCs w:val="24"/>
        </w:rPr>
      </w:pPr>
    </w:p>
    <w:sectPr w:rsidR="005030C0" w:rsidRPr="00EF2F2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15FB"/>
    <w:multiLevelType w:val="multilevel"/>
    <w:tmpl w:val="D27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8062D"/>
    <w:multiLevelType w:val="multilevel"/>
    <w:tmpl w:val="178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D3498"/>
    <w:multiLevelType w:val="multilevel"/>
    <w:tmpl w:val="BA8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B5BFD"/>
    <w:multiLevelType w:val="multilevel"/>
    <w:tmpl w:val="A4D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A1314"/>
    <w:multiLevelType w:val="multilevel"/>
    <w:tmpl w:val="545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A7BFF"/>
    <w:multiLevelType w:val="multilevel"/>
    <w:tmpl w:val="965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5F37AB"/>
    <w:multiLevelType w:val="multilevel"/>
    <w:tmpl w:val="B0E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0A53CA"/>
    <w:multiLevelType w:val="multilevel"/>
    <w:tmpl w:val="7FC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550C4D"/>
    <w:multiLevelType w:val="multilevel"/>
    <w:tmpl w:val="3C7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E26028"/>
    <w:multiLevelType w:val="multilevel"/>
    <w:tmpl w:val="2ED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2105D9"/>
    <w:multiLevelType w:val="multilevel"/>
    <w:tmpl w:val="02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05A7A"/>
    <w:rsid w:val="002073EC"/>
    <w:rsid w:val="003047F5"/>
    <w:rsid w:val="005030C0"/>
    <w:rsid w:val="00741A65"/>
    <w:rsid w:val="00B05A7A"/>
    <w:rsid w:val="00D26637"/>
    <w:rsid w:val="00EF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1">
    <w:name w:val="heading 1"/>
    <w:basedOn w:val="Normal"/>
    <w:link w:val="Heading1Char"/>
    <w:uiPriority w:val="9"/>
    <w:qFormat/>
    <w:rsid w:val="00B05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5A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2018-02-15T06:21:00Z</dcterms:created>
  <dcterms:modified xsi:type="dcterms:W3CDTF">2018-02-15T06:21:00Z</dcterms:modified>
</cp:coreProperties>
</file>