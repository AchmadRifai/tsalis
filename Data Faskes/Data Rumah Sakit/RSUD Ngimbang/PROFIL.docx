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A8" w:rsidRDefault="00AC5FA8" w:rsidP="00AC5FA8">
      <w:pPr>
        <w:pStyle w:val="Heading2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proofErr w:type="gramStart"/>
      <w:r>
        <w:t>Sakit</w:t>
      </w:r>
      <w:proofErr w:type="spellEnd"/>
      <w:r>
        <w:t xml:space="preserve"> :</w:t>
      </w:r>
      <w:proofErr w:type="gramEnd"/>
    </w:p>
    <w:p w:rsidR="00AC5FA8" w:rsidRDefault="00AC5FA8" w:rsidP="00AC5FA8">
      <w:pPr>
        <w:pStyle w:val="NormalWeb"/>
        <w:spacing w:line="360" w:lineRule="auto"/>
        <w:jc w:val="both"/>
      </w:pPr>
      <w:r>
        <w:t xml:space="preserve">RSUD </w:t>
      </w:r>
      <w:proofErr w:type="spellStart"/>
      <w:r>
        <w:t>Ngimbang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RS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Pemkab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dikelola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r>
        <w:t>Pemda</w:t>
      </w:r>
      <w:proofErr w:type="spellEnd"/>
      <w:proofErr w:type="gram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Tipe</w:t>
      </w:r>
      <w:proofErr w:type="spellEnd"/>
      <w:r>
        <w:t xml:space="preserve"> </w:t>
      </w:r>
      <w:r>
        <w:rPr>
          <w:rStyle w:val="Strong"/>
        </w:rPr>
        <w:t>C</w:t>
      </w:r>
      <w:r>
        <w:t xml:space="preserve">. 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 29/10/2012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445/1033/</w:t>
      </w:r>
      <w:proofErr w:type="spellStart"/>
      <w:r>
        <w:t>Kep</w:t>
      </w:r>
      <w:proofErr w:type="spellEnd"/>
      <w:r>
        <w:t xml:space="preserve">./413.215/2013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08/04/2013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Chairil</w:t>
      </w:r>
      <w:proofErr w:type="spellEnd"/>
      <w:r>
        <w:t xml:space="preserve"> </w:t>
      </w:r>
      <w:proofErr w:type="spellStart"/>
      <w:r>
        <w:t>Anwar,SH</w:t>
      </w:r>
      <w:proofErr w:type="spellEnd"/>
      <w:r>
        <w:t xml:space="preserve">, </w:t>
      </w:r>
      <w:proofErr w:type="spellStart"/>
      <w:r>
        <w:t>M.Si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5 TAHUN.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AKREDITASI RS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Mayangkara</w:t>
      </w:r>
      <w:proofErr w:type="spellEnd"/>
      <w:r>
        <w:t xml:space="preserve"> No. 227 </w:t>
      </w:r>
      <w:proofErr w:type="spellStart"/>
      <w:r>
        <w:t>Sendangharjo</w:t>
      </w:r>
      <w:proofErr w:type="spellEnd"/>
      <w:r>
        <w:t xml:space="preserve"> </w:t>
      </w:r>
      <w:proofErr w:type="spellStart"/>
      <w:r>
        <w:t>Ngimbang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AC5FA8" w:rsidRDefault="00AC5FA8" w:rsidP="00AC5FA8">
      <w:pPr>
        <w:pStyle w:val="Heading3"/>
        <w:rPr>
          <w:ins w:id="0" w:author="Unknown"/>
        </w:rPr>
      </w:pPr>
      <w:proofErr w:type="spellStart"/>
      <w:ins w:id="1" w:author="Unknown">
        <w:r>
          <w:t>Informasi</w:t>
        </w:r>
        <w:proofErr w:type="spellEnd"/>
        <w:r>
          <w:t xml:space="preserve"> </w:t>
        </w:r>
        <w:proofErr w:type="spellStart"/>
        <w:proofErr w:type="gramStart"/>
        <w:r>
          <w:t>Tambahan</w:t>
        </w:r>
        <w:proofErr w:type="spellEnd"/>
        <w:r>
          <w:t xml:space="preserve"> :</w:t>
        </w:r>
        <w:proofErr w:type="gramEnd"/>
      </w:ins>
    </w:p>
    <w:p w:rsidR="00AC5FA8" w:rsidRDefault="00AC5FA8" w:rsidP="00AC5FA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" w:author="Unknown"/>
        </w:rPr>
      </w:pPr>
      <w:proofErr w:type="spellStart"/>
      <w:ins w:id="3" w:author="Unknown">
        <w:r>
          <w:t>Direktur</w:t>
        </w:r>
        <w:proofErr w:type="spellEnd"/>
        <w:r>
          <w:t xml:space="preserve"> : – </w:t>
        </w:r>
        <w:proofErr w:type="spellStart"/>
        <w:r>
          <w:t>dr.Taufik</w:t>
        </w:r>
        <w:proofErr w:type="spellEnd"/>
        <w:r>
          <w:t xml:space="preserve"> </w:t>
        </w:r>
        <w:proofErr w:type="spellStart"/>
        <w:r>
          <w:t>Hidayat</w:t>
        </w:r>
        <w:proofErr w:type="spellEnd"/>
      </w:ins>
    </w:p>
    <w:p w:rsidR="00AC5FA8" w:rsidRDefault="00AC5FA8" w:rsidP="00AC5FA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" w:author="Unknown"/>
        </w:rPr>
      </w:pPr>
      <w:proofErr w:type="spellStart"/>
      <w:ins w:id="5" w:author="Unknown">
        <w:r>
          <w:t>Kode</w:t>
        </w:r>
        <w:proofErr w:type="spellEnd"/>
        <w:r>
          <w:t xml:space="preserve"> Post : – 62273</w:t>
        </w:r>
      </w:ins>
    </w:p>
    <w:p w:rsidR="00AC5FA8" w:rsidRDefault="00AC5FA8" w:rsidP="00AC5FA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6" w:author="Unknown"/>
        </w:rPr>
      </w:pPr>
      <w:proofErr w:type="spellStart"/>
      <w:ins w:id="7" w:author="Unknown">
        <w:r>
          <w:t>Nomor</w:t>
        </w:r>
        <w:proofErr w:type="spellEnd"/>
        <w:r>
          <w:t xml:space="preserve"> </w:t>
        </w:r>
        <w:proofErr w:type="spellStart"/>
        <w:r>
          <w:t>Telp</w:t>
        </w:r>
        <w:proofErr w:type="spellEnd"/>
        <w:r>
          <w:t xml:space="preserve"> : – (0322)7797611</w:t>
        </w:r>
      </w:ins>
    </w:p>
    <w:p w:rsidR="00AC5FA8" w:rsidRDefault="00AC5FA8" w:rsidP="00AC5FA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8" w:author="Unknown"/>
        </w:rPr>
      </w:pPr>
      <w:proofErr w:type="spellStart"/>
      <w:ins w:id="9" w:author="Unknown">
        <w:r>
          <w:t>Telepon</w:t>
        </w:r>
        <w:proofErr w:type="spellEnd"/>
        <w:r>
          <w:t xml:space="preserve"> </w:t>
        </w:r>
        <w:proofErr w:type="spellStart"/>
        <w:r>
          <w:t>Humas</w:t>
        </w:r>
        <w:proofErr w:type="spellEnd"/>
        <w:r>
          <w:t xml:space="preserve"> : –  (0322)454056</w:t>
        </w:r>
      </w:ins>
    </w:p>
    <w:p w:rsidR="00AC5FA8" w:rsidRDefault="00AC5FA8" w:rsidP="00AC5FA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0" w:author="Unknown"/>
        </w:rPr>
      </w:pPr>
      <w:ins w:id="11" w:author="Unknown">
        <w:r>
          <w:t xml:space="preserve">Fax : – </w:t>
        </w:r>
      </w:ins>
    </w:p>
    <w:p w:rsidR="00AC5FA8" w:rsidRDefault="00AC5FA8" w:rsidP="00AC5FA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2" w:author="Unknown"/>
        </w:rPr>
      </w:pPr>
      <w:ins w:id="13" w:author="Unknown">
        <w:r>
          <w:t>Email : –  ngimbangrsud@yahoo.com</w:t>
        </w:r>
      </w:ins>
    </w:p>
    <w:p w:rsidR="00AC5FA8" w:rsidRDefault="00AC5FA8" w:rsidP="00AC5FA8">
      <w:pPr>
        <w:pStyle w:val="Heading4"/>
        <w:rPr>
          <w:ins w:id="14" w:author="Unknown"/>
        </w:rPr>
      </w:pPr>
      <w:proofErr w:type="spellStart"/>
      <w:proofErr w:type="gramStart"/>
      <w:ins w:id="15" w:author="Unknown">
        <w:r>
          <w:t>Deskripsi</w:t>
        </w:r>
        <w:proofErr w:type="spellEnd"/>
        <w:r>
          <w:t xml:space="preserve"> :</w:t>
        </w:r>
        <w:proofErr w:type="gramEnd"/>
      </w:ins>
    </w:p>
    <w:p w:rsidR="00AC5FA8" w:rsidRDefault="00AC5FA8" w:rsidP="00AC5FA8">
      <w:pPr>
        <w:pStyle w:val="NormalWeb"/>
        <w:rPr>
          <w:ins w:id="16" w:author="Unknown"/>
        </w:rPr>
      </w:pPr>
      <w:ins w:id="17" w:author="Unknown">
        <w:r>
          <w:t xml:space="preserve">RSUD </w:t>
        </w:r>
        <w:proofErr w:type="spellStart"/>
        <w:r>
          <w:t>Ngimbang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Unggulan</w:t>
        </w:r>
        <w:proofErr w:type="spellEnd"/>
        <w:r>
          <w:t xml:space="preserve"> </w:t>
        </w:r>
        <w:proofErr w:type="spellStart"/>
        <w:r>
          <w:t>di</w:t>
        </w:r>
        <w:proofErr w:type="spellEnd"/>
        <w:r>
          <w:t xml:space="preserve"> </w:t>
        </w:r>
        <w:proofErr w:type="spellStart"/>
        <w:proofErr w:type="gramStart"/>
        <w:r>
          <w:t>Bagian</w:t>
        </w:r>
        <w:proofErr w:type="spellEnd"/>
        <w:r>
          <w:t xml:space="preserve">  BPJS</w:t>
        </w:r>
        <w:proofErr w:type="gramEnd"/>
        <w:r>
          <w:t xml:space="preserve"> </w:t>
        </w:r>
        <w:proofErr w:type="spellStart"/>
        <w:r>
          <w:t>Kesehatan</w:t>
        </w:r>
        <w:proofErr w:type="spellEnd"/>
        <w:r>
          <w:t xml:space="preserve">. RSU </w:t>
        </w:r>
        <w:proofErr w:type="spellStart"/>
        <w:r>
          <w:t>Kepunyaan</w:t>
        </w:r>
        <w:proofErr w:type="spellEnd"/>
        <w:r>
          <w:t xml:space="preserve"> </w:t>
        </w:r>
        <w:proofErr w:type="spellStart"/>
        <w:r>
          <w:t>Pemkab</w:t>
        </w:r>
        <w:proofErr w:type="spellEnd"/>
        <w:r>
          <w:t xml:space="preserve">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gramStart"/>
        <w:r>
          <w:t>Tanah  16.625</w:t>
        </w:r>
        <w:proofErr w:type="gram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spellStart"/>
        <w:r>
          <w:t>Bangunan</w:t>
        </w:r>
        <w:proofErr w:type="spellEnd"/>
        <w:r>
          <w:t xml:space="preserve">  16.625</w:t>
        </w:r>
      </w:ins>
    </w:p>
    <w:p w:rsidR="00AC5FA8" w:rsidRDefault="00AC5FA8" w:rsidP="00AC5FA8">
      <w:pPr>
        <w:pStyle w:val="NormalWeb"/>
        <w:rPr>
          <w:ins w:id="18" w:author="Unknown"/>
        </w:rPr>
      </w:pPr>
      <w:proofErr w:type="spellStart"/>
      <w:ins w:id="19" w:author="Unknown">
        <w:r>
          <w:rPr>
            <w:rStyle w:val="Strong"/>
          </w:rPr>
          <w:t>Jumlah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Kamar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Menurut</w:t>
        </w:r>
        <w:proofErr w:type="spellEnd"/>
        <w:r>
          <w:rPr>
            <w:rStyle w:val="Strong"/>
          </w:rPr>
          <w:t xml:space="preserve"> </w:t>
        </w:r>
        <w:proofErr w:type="spellStart"/>
        <w:proofErr w:type="gramStart"/>
        <w:r>
          <w:rPr>
            <w:rStyle w:val="Strong"/>
          </w:rPr>
          <w:t>Tipe</w:t>
        </w:r>
        <w:proofErr w:type="spellEnd"/>
        <w:r>
          <w:rPr>
            <w:rStyle w:val="Strong"/>
          </w:rPr>
          <w:t xml:space="preserve"> :</w:t>
        </w:r>
        <w:proofErr w:type="gram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0" w:author="Unknown"/>
        </w:rPr>
      </w:pPr>
      <w:ins w:id="21" w:author="Unknown">
        <w:r>
          <w:t xml:space="preserve">VVIP :  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2" w:author="Unknown"/>
        </w:rPr>
      </w:pPr>
      <w:ins w:id="23" w:author="Unknown">
        <w:r>
          <w:t xml:space="preserve">VIP :  4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4" w:author="Unknown"/>
        </w:rPr>
      </w:pPr>
      <w:ins w:id="25" w:author="Unknown">
        <w:r>
          <w:t xml:space="preserve">I :  5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6" w:author="Unknown"/>
        </w:rPr>
      </w:pPr>
      <w:ins w:id="27" w:author="Unknown">
        <w:r>
          <w:t xml:space="preserve">II :  25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8" w:author="Unknown"/>
        </w:rPr>
      </w:pPr>
      <w:ins w:id="29" w:author="Unknown">
        <w:r>
          <w:t xml:space="preserve">III :  77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" w:author="Unknown"/>
        </w:rPr>
      </w:pPr>
      <w:ins w:id="31" w:author="Unknown">
        <w:r>
          <w:t xml:space="preserve">ICU :  6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2" w:author="Unknown"/>
        </w:rPr>
      </w:pPr>
      <w:ins w:id="33" w:author="Unknown">
        <w:r>
          <w:t xml:space="preserve">PICU :  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4" w:author="Unknown"/>
        </w:rPr>
      </w:pPr>
      <w:ins w:id="35" w:author="Unknown">
        <w:r>
          <w:t xml:space="preserve">NICU :  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6" w:author="Unknown"/>
        </w:rPr>
      </w:pPr>
      <w:ins w:id="37" w:author="Unknown">
        <w:r>
          <w:t xml:space="preserve">HCU :  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8" w:author="Unknown"/>
        </w:rPr>
      </w:pPr>
      <w:ins w:id="39" w:author="Unknown">
        <w:r>
          <w:t xml:space="preserve">ICCU :  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0" w:author="Unknown"/>
        </w:rPr>
      </w:pPr>
      <w:ins w:id="41" w:author="Unknown">
        <w:r>
          <w:t xml:space="preserve">TT </w:t>
        </w:r>
        <w:proofErr w:type="spellStart"/>
        <w:r>
          <w:t>di</w:t>
        </w:r>
        <w:proofErr w:type="spellEnd"/>
        <w:r>
          <w:t xml:space="preserve"> IGD :  10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2" w:author="Unknown"/>
        </w:rPr>
      </w:pPr>
      <w:ins w:id="43" w:author="Unknown">
        <w:r>
          <w:t xml:space="preserve">TT </w:t>
        </w:r>
        <w:proofErr w:type="spellStart"/>
        <w:r>
          <w:t>Bayi</w:t>
        </w:r>
        <w:proofErr w:type="spellEnd"/>
        <w:r>
          <w:t xml:space="preserve"> </w:t>
        </w:r>
        <w:proofErr w:type="spellStart"/>
        <w:r>
          <w:t>Baru</w:t>
        </w:r>
        <w:proofErr w:type="spellEnd"/>
        <w:r>
          <w:t xml:space="preserve"> </w:t>
        </w:r>
        <w:proofErr w:type="spellStart"/>
        <w:r>
          <w:t>Lahir</w:t>
        </w:r>
        <w:proofErr w:type="spellEnd"/>
        <w:r>
          <w:t xml:space="preserve"> :  10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4" w:author="Unknown"/>
        </w:rPr>
      </w:pPr>
      <w:ins w:id="45" w:author="Unknown">
        <w:r>
          <w:t xml:space="preserve">TT </w:t>
        </w:r>
        <w:proofErr w:type="spellStart"/>
        <w:r>
          <w:t>Kamar</w:t>
        </w:r>
        <w:proofErr w:type="spellEnd"/>
        <w:r>
          <w:t xml:space="preserve"> </w:t>
        </w:r>
        <w:proofErr w:type="spellStart"/>
        <w:r>
          <w:t>Bersalin</w:t>
        </w:r>
        <w:proofErr w:type="spellEnd"/>
        <w:r>
          <w:t xml:space="preserve"> :  4 </w:t>
        </w:r>
        <w:proofErr w:type="spellStart"/>
        <w:r>
          <w:t>kamar</w:t>
        </w:r>
        <w:proofErr w:type="spellEnd"/>
      </w:ins>
    </w:p>
    <w:p w:rsid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6" w:author="Unknown"/>
        </w:rPr>
      </w:pPr>
      <w:ins w:id="47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Operasi</w:t>
        </w:r>
        <w:proofErr w:type="spellEnd"/>
        <w:r>
          <w:t xml:space="preserve"> :  2 </w:t>
        </w:r>
        <w:proofErr w:type="spellStart"/>
        <w:r>
          <w:t>kamar</w:t>
        </w:r>
        <w:proofErr w:type="spellEnd"/>
      </w:ins>
    </w:p>
    <w:p w:rsidR="004647FB" w:rsidRPr="00AC5FA8" w:rsidRDefault="00AC5FA8" w:rsidP="00AC5FA8">
      <w:pPr>
        <w:numPr>
          <w:ilvl w:val="0"/>
          <w:numId w:val="3"/>
        </w:numPr>
        <w:spacing w:before="100" w:beforeAutospacing="1" w:after="100" w:afterAutospacing="1" w:line="240" w:lineRule="auto"/>
      </w:pPr>
      <w:ins w:id="48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Isolasi</w:t>
        </w:r>
        <w:proofErr w:type="spellEnd"/>
        <w:r>
          <w:t xml:space="preserve"> :  6 </w:t>
        </w:r>
        <w:proofErr w:type="spellStart"/>
        <w:r>
          <w:t>kamar</w:t>
        </w:r>
      </w:ins>
      <w:proofErr w:type="spellEnd"/>
    </w:p>
    <w:sectPr w:rsidR="004647FB" w:rsidRPr="00AC5FA8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7E28"/>
    <w:multiLevelType w:val="multilevel"/>
    <w:tmpl w:val="557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F174C"/>
    <w:multiLevelType w:val="multilevel"/>
    <w:tmpl w:val="FD0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F7469"/>
    <w:multiLevelType w:val="multilevel"/>
    <w:tmpl w:val="C0A8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51AE5"/>
    <w:rsid w:val="00110CF3"/>
    <w:rsid w:val="00424B5F"/>
    <w:rsid w:val="004647FB"/>
    <w:rsid w:val="00466FCA"/>
    <w:rsid w:val="00851AE5"/>
    <w:rsid w:val="00A84039"/>
    <w:rsid w:val="00AC5FA8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85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A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A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2018-02-15T05:40:00Z</dcterms:created>
  <dcterms:modified xsi:type="dcterms:W3CDTF">2018-02-15T06:50:00Z</dcterms:modified>
</cp:coreProperties>
</file>