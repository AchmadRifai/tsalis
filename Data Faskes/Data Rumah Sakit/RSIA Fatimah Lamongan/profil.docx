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090" w:rsidRDefault="007B2090" w:rsidP="007B2090">
      <w:pPr>
        <w:pStyle w:val="Heading2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proofErr w:type="gramStart"/>
      <w:r>
        <w:t>Sakit</w:t>
      </w:r>
      <w:proofErr w:type="spellEnd"/>
      <w:r>
        <w:t xml:space="preserve"> :</w:t>
      </w:r>
      <w:proofErr w:type="gramEnd"/>
    </w:p>
    <w:p w:rsidR="007B2090" w:rsidRDefault="007B2090" w:rsidP="00B2055B">
      <w:pPr>
        <w:pStyle w:val="NormalWeb"/>
        <w:spacing w:line="360" w:lineRule="auto"/>
        <w:jc w:val="both"/>
      </w:pPr>
      <w:r>
        <w:t xml:space="preserve">RSIA “FATIMAH” LAMONGAN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bermodel</w:t>
      </w:r>
      <w:proofErr w:type="spellEnd"/>
      <w:r>
        <w:t xml:space="preserve"> RSIA, </w:t>
      </w:r>
      <w:proofErr w:type="spellStart"/>
      <w:r>
        <w:t>diurus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 </w:t>
      </w:r>
      <w:proofErr w:type="spellStart"/>
      <w:r>
        <w:t>Lainnya</w:t>
      </w:r>
      <w:proofErr w:type="spellEnd"/>
      <w:r>
        <w:t xml:space="preserve">  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Kelas</w:t>
      </w:r>
      <w:proofErr w:type="spellEnd"/>
      <w:r>
        <w:t xml:space="preserve"> </w:t>
      </w:r>
      <w:r>
        <w:rPr>
          <w:rStyle w:val="Strong"/>
        </w:rPr>
        <w:t>C</w:t>
      </w:r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sedari</w:t>
      </w:r>
      <w:proofErr w:type="spellEnd"/>
      <w:r>
        <w:t xml:space="preserve">  07/03/2012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442/1834/</w:t>
      </w:r>
      <w:proofErr w:type="spellStart"/>
      <w:r>
        <w:t>Kep</w:t>
      </w:r>
      <w:proofErr w:type="spellEnd"/>
      <w:r>
        <w:t xml:space="preserve">/413.215/2011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00/00/0000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2012.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AKREDITASI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Pentahapan</w:t>
      </w:r>
      <w:proofErr w:type="spellEnd"/>
      <w:proofErr w:type="gramEnd"/>
      <w:r>
        <w:t xml:space="preserve"> I ( 5 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status  Lulus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Pahlawan</w:t>
      </w:r>
      <w:proofErr w:type="spellEnd"/>
      <w:r>
        <w:t xml:space="preserve"> Selatan No. 18, </w:t>
      </w:r>
      <w:proofErr w:type="spellStart"/>
      <w:r>
        <w:t>Lamongan</w:t>
      </w:r>
      <w:proofErr w:type="spellEnd"/>
      <w:r>
        <w:t>, Indonesia.</w:t>
      </w:r>
      <w:proofErr w:type="gramEnd"/>
    </w:p>
    <w:p w:rsidR="007B2090" w:rsidRDefault="007B2090" w:rsidP="007B2090">
      <w:pPr>
        <w:pStyle w:val="Heading3"/>
        <w:rPr>
          <w:ins w:id="0" w:author="Unknown"/>
        </w:rPr>
      </w:pPr>
      <w:proofErr w:type="spellStart"/>
      <w:ins w:id="1" w:author="Unknown">
        <w:r>
          <w:t>Laporan</w:t>
        </w:r>
        <w:proofErr w:type="spellEnd"/>
        <w:r>
          <w:t xml:space="preserve"> </w:t>
        </w:r>
        <w:proofErr w:type="spellStart"/>
        <w:proofErr w:type="gramStart"/>
        <w:r>
          <w:t>Tambahan</w:t>
        </w:r>
        <w:proofErr w:type="spellEnd"/>
        <w:r>
          <w:t xml:space="preserve"> :</w:t>
        </w:r>
        <w:proofErr w:type="gramEnd"/>
      </w:ins>
    </w:p>
    <w:p w:rsidR="007B2090" w:rsidRDefault="007B2090" w:rsidP="007B2090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2" w:author="Unknown"/>
        </w:rPr>
      </w:pPr>
      <w:proofErr w:type="spellStart"/>
      <w:ins w:id="3" w:author="Unknown">
        <w:r>
          <w:t>Direktur</w:t>
        </w:r>
        <w:proofErr w:type="spellEnd"/>
        <w:r>
          <w:t xml:space="preserve"> : – dr. H. KUSLAN REKSOHAMIDJOJO</w:t>
        </w:r>
      </w:ins>
    </w:p>
    <w:p w:rsidR="007B2090" w:rsidRDefault="007B2090" w:rsidP="007B2090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4" w:author="Unknown"/>
        </w:rPr>
      </w:pPr>
      <w:proofErr w:type="spellStart"/>
      <w:ins w:id="5" w:author="Unknown">
        <w:r>
          <w:t>Kode</w:t>
        </w:r>
        <w:proofErr w:type="spellEnd"/>
        <w:r>
          <w:t xml:space="preserve"> Post : – 62216</w:t>
        </w:r>
      </w:ins>
    </w:p>
    <w:p w:rsidR="007B2090" w:rsidRDefault="007B2090" w:rsidP="007B2090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6" w:author="Unknown"/>
        </w:rPr>
      </w:pPr>
      <w:proofErr w:type="spellStart"/>
      <w:ins w:id="7" w:author="Unknown">
        <w:r>
          <w:t>Nomor</w:t>
        </w:r>
        <w:proofErr w:type="spellEnd"/>
        <w:r>
          <w:t xml:space="preserve"> </w:t>
        </w:r>
        <w:proofErr w:type="spellStart"/>
        <w:r>
          <w:t>Telp</w:t>
        </w:r>
        <w:proofErr w:type="spellEnd"/>
        <w:r>
          <w:t xml:space="preserve"> : – (0322)322155</w:t>
        </w:r>
      </w:ins>
    </w:p>
    <w:p w:rsidR="007B2090" w:rsidRDefault="007B2090" w:rsidP="007B2090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8" w:author="Unknown"/>
        </w:rPr>
      </w:pPr>
      <w:proofErr w:type="spellStart"/>
      <w:ins w:id="9" w:author="Unknown">
        <w:r>
          <w:t>Telepon</w:t>
        </w:r>
        <w:proofErr w:type="spellEnd"/>
        <w:r>
          <w:t xml:space="preserve"> </w:t>
        </w:r>
        <w:proofErr w:type="spellStart"/>
        <w:r>
          <w:t>Humas</w:t>
        </w:r>
        <w:proofErr w:type="spellEnd"/>
        <w:r>
          <w:t xml:space="preserve"> : –  081332311828</w:t>
        </w:r>
      </w:ins>
    </w:p>
    <w:p w:rsidR="007B2090" w:rsidRDefault="007B2090" w:rsidP="007B2090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10" w:author="Unknown"/>
        </w:rPr>
      </w:pPr>
      <w:ins w:id="11" w:author="Unknown">
        <w:r>
          <w:t xml:space="preserve">Fax : – </w:t>
        </w:r>
      </w:ins>
    </w:p>
    <w:p w:rsidR="007B2090" w:rsidRDefault="007B2090" w:rsidP="007B2090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12" w:author="Unknown"/>
        </w:rPr>
      </w:pPr>
      <w:ins w:id="13" w:author="Unknown">
        <w:r>
          <w:t>Email : –  rsia_fatimahlmg@yahoo.co.id</w:t>
        </w:r>
      </w:ins>
    </w:p>
    <w:p w:rsidR="007B2090" w:rsidRDefault="007B2090" w:rsidP="007B2090">
      <w:pPr>
        <w:rPr>
          <w:ins w:id="14" w:author="Unknown"/>
        </w:rPr>
      </w:pPr>
      <w:ins w:id="15" w:author="Unknown">
        <w:r>
          <w:br/>
        </w:r>
        <w:r>
          <w:fldChar w:fldCharType="begin"/>
        </w:r>
        <w:r>
          <w:instrText xml:space="preserve"> HYPERLINK "http://maps.google.com/maps?daddr=-7.1181109,112.4149811" \t "_blank" </w:instrText>
        </w:r>
        <w:r>
          <w:fldChar w:fldCharType="separate"/>
        </w:r>
        <w:proofErr w:type="spellStart"/>
        <w:r>
          <w:rPr>
            <w:rStyle w:val="Hyperlink"/>
          </w:rPr>
          <w:t>Lihat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Peta</w:t>
        </w:r>
        <w:proofErr w:type="spellEnd"/>
        <w:r>
          <w:fldChar w:fldCharType="end"/>
        </w:r>
        <w:r>
          <w:t xml:space="preserve"> </w:t>
        </w:r>
      </w:ins>
    </w:p>
    <w:p w:rsidR="007B2090" w:rsidRDefault="007B2090" w:rsidP="007B2090">
      <w:pPr>
        <w:pStyle w:val="Heading4"/>
        <w:rPr>
          <w:ins w:id="16" w:author="Unknown"/>
        </w:rPr>
      </w:pPr>
      <w:proofErr w:type="spellStart"/>
      <w:proofErr w:type="gramStart"/>
      <w:ins w:id="17" w:author="Unknown">
        <w:r>
          <w:t>Deskripsi</w:t>
        </w:r>
        <w:proofErr w:type="spellEnd"/>
        <w:r>
          <w:t xml:space="preserve"> :</w:t>
        </w:r>
        <w:proofErr w:type="gramEnd"/>
      </w:ins>
    </w:p>
    <w:p w:rsidR="007B2090" w:rsidRDefault="007B2090" w:rsidP="007B2090">
      <w:pPr>
        <w:pStyle w:val="NormalWeb"/>
        <w:rPr>
          <w:ins w:id="18" w:author="Unknown"/>
        </w:rPr>
      </w:pPr>
      <w:ins w:id="19" w:author="Unknown">
        <w:r>
          <w:t xml:space="preserve">RSIA “FATIMAH” LAMONGAN </w:t>
        </w:r>
        <w:proofErr w:type="spellStart"/>
        <w:r>
          <w:t>Mempunyai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Unggulan</w:t>
        </w:r>
        <w:proofErr w:type="spellEnd"/>
        <w:r>
          <w:t xml:space="preserve"> </w:t>
        </w:r>
        <w:proofErr w:type="spellStart"/>
        <w:r>
          <w:t>di</w:t>
        </w:r>
        <w:proofErr w:type="spellEnd"/>
        <w:r>
          <w:t xml:space="preserve"> </w:t>
        </w:r>
        <w:proofErr w:type="spellStart"/>
        <w:proofErr w:type="gramStart"/>
        <w:r>
          <w:t>Bagian</w:t>
        </w:r>
        <w:proofErr w:type="spellEnd"/>
        <w:r>
          <w:t xml:space="preserve">  USG</w:t>
        </w:r>
        <w:proofErr w:type="gramEnd"/>
        <w:r>
          <w:t xml:space="preserve"> 4 </w:t>
        </w:r>
        <w:proofErr w:type="spellStart"/>
        <w:r>
          <w:t>Dimensi</w:t>
        </w:r>
        <w:proofErr w:type="spellEnd"/>
        <w:r>
          <w:t xml:space="preserve">. RSIA </w:t>
        </w:r>
        <w:proofErr w:type="spellStart"/>
        <w:r>
          <w:t>Milik</w:t>
        </w:r>
        <w:proofErr w:type="spellEnd"/>
        <w:r>
          <w:t xml:space="preserve"> </w:t>
        </w:r>
        <w:proofErr w:type="spellStart"/>
        <w:r>
          <w:t>Organisasi</w:t>
        </w:r>
        <w:proofErr w:type="spellEnd"/>
        <w:r>
          <w:t xml:space="preserve"> </w:t>
        </w:r>
        <w:proofErr w:type="spellStart"/>
        <w:r>
          <w:t>Sosial</w:t>
        </w:r>
        <w:proofErr w:type="spellEnd"/>
        <w:r>
          <w:t xml:space="preserve">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Mempunyai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gramStart"/>
        <w:r>
          <w:t>Tanah  9.423,66</w:t>
        </w:r>
        <w:proofErr w:type="gram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spellStart"/>
        <w:r>
          <w:t>Bangunan</w:t>
        </w:r>
        <w:proofErr w:type="spellEnd"/>
        <w:r>
          <w:t xml:space="preserve">  1.506</w:t>
        </w:r>
      </w:ins>
    </w:p>
    <w:p w:rsidR="007B2090" w:rsidRDefault="007B2090" w:rsidP="007B2090">
      <w:pPr>
        <w:pStyle w:val="NormalWeb"/>
        <w:rPr>
          <w:ins w:id="20" w:author="Unknown"/>
        </w:rPr>
      </w:pPr>
      <w:proofErr w:type="spellStart"/>
      <w:ins w:id="21" w:author="Unknown">
        <w:r>
          <w:rPr>
            <w:rStyle w:val="Strong"/>
          </w:rPr>
          <w:t>Jumlah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Kamar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Menurut</w:t>
        </w:r>
        <w:proofErr w:type="spellEnd"/>
        <w:r>
          <w:rPr>
            <w:rStyle w:val="Strong"/>
          </w:rPr>
          <w:t xml:space="preserve"> </w:t>
        </w:r>
        <w:proofErr w:type="spellStart"/>
        <w:proofErr w:type="gramStart"/>
        <w:r>
          <w:rPr>
            <w:rStyle w:val="Strong"/>
          </w:rPr>
          <w:t>Kelas</w:t>
        </w:r>
        <w:proofErr w:type="spellEnd"/>
        <w:r>
          <w:rPr>
            <w:rStyle w:val="Strong"/>
          </w:rPr>
          <w:t xml:space="preserve"> :</w:t>
        </w:r>
        <w:proofErr w:type="gram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22" w:author="Unknown"/>
        </w:rPr>
      </w:pPr>
      <w:ins w:id="23" w:author="Unknown">
        <w:r>
          <w:t xml:space="preserve">VVIP :  0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24" w:author="Unknown"/>
        </w:rPr>
      </w:pPr>
      <w:ins w:id="25" w:author="Unknown">
        <w:r>
          <w:t xml:space="preserve">VIP :  4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26" w:author="Unknown"/>
        </w:rPr>
      </w:pPr>
      <w:ins w:id="27" w:author="Unknown">
        <w:r>
          <w:t xml:space="preserve">I :  3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28" w:author="Unknown"/>
        </w:rPr>
      </w:pPr>
      <w:ins w:id="29" w:author="Unknown">
        <w:r>
          <w:t xml:space="preserve">II :  5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0" w:author="Unknown"/>
        </w:rPr>
      </w:pPr>
      <w:ins w:id="31" w:author="Unknown">
        <w:r>
          <w:t xml:space="preserve">III :  17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2" w:author="Unknown"/>
        </w:rPr>
      </w:pPr>
      <w:ins w:id="33" w:author="Unknown">
        <w:r>
          <w:t xml:space="preserve">ICU :  0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4" w:author="Unknown"/>
        </w:rPr>
      </w:pPr>
      <w:ins w:id="35" w:author="Unknown">
        <w:r>
          <w:t xml:space="preserve">PICU :  0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6" w:author="Unknown"/>
        </w:rPr>
      </w:pPr>
      <w:ins w:id="37" w:author="Unknown">
        <w:r>
          <w:t xml:space="preserve">NICU :  4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8" w:author="Unknown"/>
        </w:rPr>
      </w:pPr>
      <w:ins w:id="39" w:author="Unknown">
        <w:r>
          <w:t xml:space="preserve">HCU :  5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0" w:author="Unknown"/>
        </w:rPr>
      </w:pPr>
      <w:ins w:id="41" w:author="Unknown">
        <w:r>
          <w:lastRenderedPageBreak/>
          <w:t xml:space="preserve">ICCU :  0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2" w:author="Unknown"/>
        </w:rPr>
      </w:pPr>
      <w:ins w:id="43" w:author="Unknown">
        <w:r>
          <w:t xml:space="preserve">TT </w:t>
        </w:r>
        <w:proofErr w:type="spellStart"/>
        <w:r>
          <w:t>di</w:t>
        </w:r>
        <w:proofErr w:type="spellEnd"/>
        <w:r>
          <w:t xml:space="preserve"> IGD :  4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4" w:author="Unknown"/>
        </w:rPr>
      </w:pPr>
      <w:ins w:id="45" w:author="Unknown">
        <w:r>
          <w:t xml:space="preserve">TT </w:t>
        </w:r>
        <w:proofErr w:type="spellStart"/>
        <w:r>
          <w:t>Bayi</w:t>
        </w:r>
        <w:proofErr w:type="spellEnd"/>
        <w:r>
          <w:t xml:space="preserve"> </w:t>
        </w:r>
        <w:proofErr w:type="spellStart"/>
        <w:r>
          <w:t>Baru</w:t>
        </w:r>
        <w:proofErr w:type="spellEnd"/>
        <w:r>
          <w:t xml:space="preserve"> </w:t>
        </w:r>
        <w:proofErr w:type="spellStart"/>
        <w:r>
          <w:t>Lahir</w:t>
        </w:r>
        <w:proofErr w:type="spellEnd"/>
        <w:r>
          <w:t xml:space="preserve"> :  11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6" w:author="Unknown"/>
        </w:rPr>
      </w:pPr>
      <w:ins w:id="47" w:author="Unknown">
        <w:r>
          <w:t xml:space="preserve">TT </w:t>
        </w:r>
        <w:proofErr w:type="spellStart"/>
        <w:r>
          <w:t>Kamar</w:t>
        </w:r>
        <w:proofErr w:type="spellEnd"/>
        <w:r>
          <w:t xml:space="preserve"> </w:t>
        </w:r>
        <w:proofErr w:type="spellStart"/>
        <w:r>
          <w:t>Bersalin</w:t>
        </w:r>
        <w:proofErr w:type="spellEnd"/>
        <w:r>
          <w:t xml:space="preserve"> :  4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8" w:author="Unknown"/>
        </w:rPr>
      </w:pPr>
      <w:ins w:id="49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Operasi</w:t>
        </w:r>
        <w:proofErr w:type="spellEnd"/>
        <w:r>
          <w:t xml:space="preserve"> :  5 </w:t>
        </w:r>
        <w:proofErr w:type="spellStart"/>
        <w:r>
          <w:t>kamar</w:t>
        </w:r>
        <w:proofErr w:type="spellEnd"/>
      </w:ins>
    </w:p>
    <w:p w:rsidR="007B2090" w:rsidRDefault="007B2090" w:rsidP="007B2090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50" w:author="Unknown"/>
        </w:rPr>
      </w:pPr>
      <w:ins w:id="51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Isolasi</w:t>
        </w:r>
        <w:proofErr w:type="spellEnd"/>
        <w:r>
          <w:t xml:space="preserve"> :  2 </w:t>
        </w:r>
        <w:proofErr w:type="spellStart"/>
        <w:r>
          <w:t>kamar</w:t>
        </w:r>
        <w:proofErr w:type="spellEnd"/>
      </w:ins>
    </w:p>
    <w:p w:rsidR="005030C0" w:rsidRPr="007B2090" w:rsidRDefault="005030C0" w:rsidP="007B2090">
      <w:pPr>
        <w:rPr>
          <w:szCs w:val="24"/>
        </w:rPr>
      </w:pPr>
    </w:p>
    <w:sectPr w:rsidR="005030C0" w:rsidRPr="007B209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5A9"/>
    <w:multiLevelType w:val="multilevel"/>
    <w:tmpl w:val="32C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09FD"/>
    <w:multiLevelType w:val="multilevel"/>
    <w:tmpl w:val="CF3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315FB"/>
    <w:multiLevelType w:val="multilevel"/>
    <w:tmpl w:val="D27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8062D"/>
    <w:multiLevelType w:val="multilevel"/>
    <w:tmpl w:val="17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D3498"/>
    <w:multiLevelType w:val="multilevel"/>
    <w:tmpl w:val="BA8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B5BFD"/>
    <w:multiLevelType w:val="multilevel"/>
    <w:tmpl w:val="A4D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0C4C3D"/>
    <w:multiLevelType w:val="multilevel"/>
    <w:tmpl w:val="282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A1314"/>
    <w:multiLevelType w:val="multilevel"/>
    <w:tmpl w:val="545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050DC7"/>
    <w:multiLevelType w:val="multilevel"/>
    <w:tmpl w:val="917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5E16A0"/>
    <w:multiLevelType w:val="multilevel"/>
    <w:tmpl w:val="36D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A7BFF"/>
    <w:multiLevelType w:val="multilevel"/>
    <w:tmpl w:val="965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F37AB"/>
    <w:multiLevelType w:val="multilevel"/>
    <w:tmpl w:val="B0E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A53CA"/>
    <w:multiLevelType w:val="multilevel"/>
    <w:tmpl w:val="7FC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550C4D"/>
    <w:multiLevelType w:val="multilevel"/>
    <w:tmpl w:val="3C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E26028"/>
    <w:multiLevelType w:val="multilevel"/>
    <w:tmpl w:val="2ED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2105D9"/>
    <w:multiLevelType w:val="multilevel"/>
    <w:tmpl w:val="02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D30D7"/>
    <w:multiLevelType w:val="multilevel"/>
    <w:tmpl w:val="DF8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4"/>
  </w:num>
  <w:num w:numId="5">
    <w:abstractNumId w:val="13"/>
  </w:num>
  <w:num w:numId="6">
    <w:abstractNumId w:val="15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6"/>
  </w:num>
  <w:num w:numId="13">
    <w:abstractNumId w:val="16"/>
  </w:num>
  <w:num w:numId="14">
    <w:abstractNumId w:val="0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05A7A"/>
    <w:rsid w:val="002073EC"/>
    <w:rsid w:val="0022260B"/>
    <w:rsid w:val="003047F5"/>
    <w:rsid w:val="00340567"/>
    <w:rsid w:val="005030C0"/>
    <w:rsid w:val="00741A65"/>
    <w:rsid w:val="007B2090"/>
    <w:rsid w:val="00B05A7A"/>
    <w:rsid w:val="00B2055B"/>
    <w:rsid w:val="00BD50E2"/>
    <w:rsid w:val="00D26637"/>
    <w:rsid w:val="00EF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1">
    <w:name w:val="heading 1"/>
    <w:basedOn w:val="Normal"/>
    <w:link w:val="Heading1Char"/>
    <w:uiPriority w:val="9"/>
    <w:qFormat/>
    <w:rsid w:val="00B05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5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2018-02-15T06:42:00Z</dcterms:created>
  <dcterms:modified xsi:type="dcterms:W3CDTF">2018-02-15T06:42:00Z</dcterms:modified>
</cp:coreProperties>
</file>