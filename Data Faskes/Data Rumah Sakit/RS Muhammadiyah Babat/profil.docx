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0B" w:rsidRDefault="0022260B" w:rsidP="0022260B">
      <w:pPr>
        <w:pStyle w:val="Heading2"/>
        <w:contextualSpacing/>
      </w:pPr>
      <w:proofErr w:type="spellStart"/>
      <w:r>
        <w:t>Profil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proofErr w:type="gramStart"/>
      <w:r>
        <w:t>Sakit</w:t>
      </w:r>
      <w:proofErr w:type="spellEnd"/>
      <w:r>
        <w:t xml:space="preserve"> :</w:t>
      </w:r>
      <w:proofErr w:type="gramEnd"/>
    </w:p>
    <w:p w:rsidR="0022260B" w:rsidRDefault="0022260B" w:rsidP="0022260B">
      <w:pPr>
        <w:pStyle w:val="NormalWeb"/>
        <w:spacing w:line="360" w:lineRule="auto"/>
        <w:contextualSpacing/>
        <w:jc w:val="both"/>
      </w:pPr>
      <w:r>
        <w:t xml:space="preserve">RS </w:t>
      </w:r>
      <w:proofErr w:type="spellStart"/>
      <w:r>
        <w:t>Muhammadiyah</w:t>
      </w:r>
      <w:proofErr w:type="spellEnd"/>
      <w:r>
        <w:t xml:space="preserve"> </w:t>
      </w:r>
      <w:proofErr w:type="spellStart"/>
      <w:r>
        <w:t>Babat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Swasta</w:t>
      </w:r>
      <w:proofErr w:type="spellEnd"/>
      <w:r>
        <w:t>/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 </w:t>
      </w:r>
      <w:proofErr w:type="spellStart"/>
      <w:r>
        <w:t>Persyarikatan</w:t>
      </w:r>
      <w:proofErr w:type="spellEnd"/>
      <w:r>
        <w:t xml:space="preserve"> </w:t>
      </w:r>
      <w:proofErr w:type="spellStart"/>
      <w:r>
        <w:t>Muhamm</w:t>
      </w:r>
      <w:proofErr w:type="spellEnd"/>
      <w:r>
        <w:t xml:space="preserve">  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rPr>
          <w:rStyle w:val="Strong"/>
        </w:rPr>
        <w:t>Belum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ditetapkan</w:t>
      </w:r>
      <w:proofErr w:type="spellEnd"/>
      <w:r>
        <w:t xml:space="preserve">.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proofErr w:type="gramStart"/>
      <w:r>
        <w:t>sedari</w:t>
      </w:r>
      <w:proofErr w:type="spellEnd"/>
      <w:r>
        <w:t xml:space="preserve">  29</w:t>
      </w:r>
      <w:proofErr w:type="gramEnd"/>
      <w:r>
        <w:t xml:space="preserve">/12/2014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442/3805/</w:t>
      </w:r>
      <w:proofErr w:type="spellStart"/>
      <w:r>
        <w:t>Kep</w:t>
      </w:r>
      <w:proofErr w:type="spellEnd"/>
      <w:r>
        <w:t xml:space="preserve">/413.215/2010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00/00/0000 </w:t>
      </w:r>
      <w:proofErr w:type="spellStart"/>
      <w:r>
        <w:t>dari</w:t>
      </w:r>
      <w:proofErr w:type="spellEnd"/>
      <w:r>
        <w:t xml:space="preserve">  KEPALA KANTOR PERIJINAN BUPATI LAMONGAN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2015.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AKREDITASI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KH.</w:t>
      </w:r>
      <w:proofErr w:type="gramEnd"/>
      <w:r>
        <w:t xml:space="preserve"> </w:t>
      </w:r>
      <w:proofErr w:type="gramStart"/>
      <w:r>
        <w:t xml:space="preserve">Ahmad </w:t>
      </w:r>
      <w:proofErr w:type="spellStart"/>
      <w:r>
        <w:t>Dahlan</w:t>
      </w:r>
      <w:proofErr w:type="spellEnd"/>
      <w:r>
        <w:t xml:space="preserve"> No. 14 </w:t>
      </w:r>
      <w:proofErr w:type="spellStart"/>
      <w:r>
        <w:t>Babat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22260B" w:rsidRDefault="0022260B" w:rsidP="0022260B">
      <w:pPr>
        <w:pStyle w:val="Heading3"/>
        <w:rPr>
          <w:ins w:id="0" w:author="Unknown"/>
        </w:rPr>
      </w:pPr>
      <w:ins w:id="1" w:author="Unknown">
        <w:r>
          <w:t xml:space="preserve">Data </w:t>
        </w:r>
        <w:proofErr w:type="spellStart"/>
        <w:proofErr w:type="gramStart"/>
        <w:r>
          <w:t>Tambahan</w:t>
        </w:r>
        <w:proofErr w:type="spellEnd"/>
        <w:r>
          <w:t xml:space="preserve"> :</w:t>
        </w:r>
        <w:proofErr w:type="gramEnd"/>
      </w:ins>
    </w:p>
    <w:p w:rsidR="0022260B" w:rsidRDefault="0022260B" w:rsidP="0022260B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2" w:author="Unknown"/>
        </w:rPr>
      </w:pPr>
      <w:proofErr w:type="spellStart"/>
      <w:ins w:id="3" w:author="Unknown">
        <w:r>
          <w:t>Direktur</w:t>
        </w:r>
        <w:proofErr w:type="spellEnd"/>
        <w:r>
          <w:t xml:space="preserve"> : – dr. </w:t>
        </w:r>
        <w:proofErr w:type="spellStart"/>
        <w:r>
          <w:t>Fara</w:t>
        </w:r>
        <w:proofErr w:type="spellEnd"/>
        <w:r>
          <w:t xml:space="preserve"> </w:t>
        </w:r>
        <w:proofErr w:type="spellStart"/>
        <w:r>
          <w:t>Nur</w:t>
        </w:r>
        <w:proofErr w:type="spellEnd"/>
        <w:r>
          <w:t xml:space="preserve"> Diana</w:t>
        </w:r>
      </w:ins>
    </w:p>
    <w:p w:rsidR="0022260B" w:rsidRDefault="0022260B" w:rsidP="0022260B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4" w:author="Unknown"/>
        </w:rPr>
      </w:pPr>
      <w:proofErr w:type="spellStart"/>
      <w:ins w:id="5" w:author="Unknown">
        <w:r>
          <w:t>Kode</w:t>
        </w:r>
        <w:proofErr w:type="spellEnd"/>
        <w:r>
          <w:t xml:space="preserve"> Post : – 62271</w:t>
        </w:r>
      </w:ins>
    </w:p>
    <w:p w:rsidR="0022260B" w:rsidRDefault="0022260B" w:rsidP="0022260B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6" w:author="Unknown"/>
        </w:rPr>
      </w:pPr>
      <w:proofErr w:type="spellStart"/>
      <w:ins w:id="7" w:author="Unknown">
        <w:r>
          <w:t>Nomor</w:t>
        </w:r>
        <w:proofErr w:type="spellEnd"/>
        <w:r>
          <w:t xml:space="preserve"> </w:t>
        </w:r>
        <w:proofErr w:type="spellStart"/>
        <w:r>
          <w:t>Telp</w:t>
        </w:r>
        <w:proofErr w:type="spellEnd"/>
        <w:r>
          <w:t xml:space="preserve"> : – 0322-451125</w:t>
        </w:r>
      </w:ins>
    </w:p>
    <w:p w:rsidR="0022260B" w:rsidRDefault="0022260B" w:rsidP="0022260B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8" w:author="Unknown"/>
        </w:rPr>
      </w:pPr>
      <w:proofErr w:type="spellStart"/>
      <w:ins w:id="9" w:author="Unknown">
        <w:r>
          <w:t>Telepon</w:t>
        </w:r>
        <w:proofErr w:type="spellEnd"/>
        <w:r>
          <w:t xml:space="preserve"> </w:t>
        </w:r>
        <w:proofErr w:type="spellStart"/>
        <w:r>
          <w:t>Humas</w:t>
        </w:r>
        <w:proofErr w:type="spellEnd"/>
        <w:r>
          <w:t xml:space="preserve"> : –  0322 – 454562</w:t>
        </w:r>
      </w:ins>
    </w:p>
    <w:p w:rsidR="0022260B" w:rsidRDefault="0022260B" w:rsidP="0022260B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10" w:author="Unknown"/>
        </w:rPr>
      </w:pPr>
      <w:ins w:id="11" w:author="Unknown">
        <w:r>
          <w:t xml:space="preserve">Fax : – </w:t>
        </w:r>
      </w:ins>
    </w:p>
    <w:p w:rsidR="0022260B" w:rsidRDefault="0022260B" w:rsidP="0022260B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12" w:author="Unknown"/>
        </w:rPr>
      </w:pPr>
      <w:ins w:id="13" w:author="Unknown">
        <w:r>
          <w:t xml:space="preserve">Email : – </w:t>
        </w:r>
      </w:ins>
    </w:p>
    <w:p w:rsidR="0022260B" w:rsidRDefault="0022260B" w:rsidP="0022260B">
      <w:pPr>
        <w:pStyle w:val="Heading4"/>
        <w:rPr>
          <w:ins w:id="14" w:author="Unknown"/>
        </w:rPr>
      </w:pPr>
      <w:proofErr w:type="spellStart"/>
      <w:proofErr w:type="gramStart"/>
      <w:ins w:id="15" w:author="Unknown">
        <w:r>
          <w:t>Deskripsi</w:t>
        </w:r>
        <w:proofErr w:type="spellEnd"/>
        <w:r>
          <w:t xml:space="preserve"> :</w:t>
        </w:r>
        <w:proofErr w:type="gramEnd"/>
      </w:ins>
    </w:p>
    <w:p w:rsidR="0022260B" w:rsidRDefault="0022260B" w:rsidP="0022260B">
      <w:pPr>
        <w:pStyle w:val="NormalWeb"/>
        <w:rPr>
          <w:ins w:id="16" w:author="Unknown"/>
        </w:rPr>
      </w:pPr>
      <w:ins w:id="17" w:author="Unknown">
        <w:r>
          <w:t xml:space="preserve">RS </w:t>
        </w:r>
        <w:proofErr w:type="spellStart"/>
        <w:r>
          <w:t>Muhammadiyah</w:t>
        </w:r>
        <w:proofErr w:type="spellEnd"/>
        <w:r>
          <w:t xml:space="preserve"> </w:t>
        </w:r>
        <w:proofErr w:type="spellStart"/>
        <w:r>
          <w:t>Babat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</w:t>
        </w:r>
        <w:proofErr w:type="spellStart"/>
        <w:r>
          <w:t>Unggulan</w:t>
        </w:r>
        <w:proofErr w:type="spellEnd"/>
        <w:r>
          <w:t xml:space="preserve"> </w:t>
        </w:r>
        <w:proofErr w:type="spellStart"/>
        <w:r>
          <w:t>di</w:t>
        </w:r>
        <w:proofErr w:type="spellEnd"/>
        <w:r>
          <w:t xml:space="preserve"> </w:t>
        </w:r>
        <w:proofErr w:type="spellStart"/>
        <w:proofErr w:type="gramStart"/>
        <w:r>
          <w:t>Bagian</w:t>
        </w:r>
        <w:proofErr w:type="spellEnd"/>
        <w:r>
          <w:t xml:space="preserve"> .</w:t>
        </w:r>
        <w:proofErr w:type="gramEnd"/>
        <w:r>
          <w:t xml:space="preserve"> RSU </w:t>
        </w:r>
        <w:proofErr w:type="spellStart"/>
        <w:r>
          <w:t>Kepunyaan</w:t>
        </w:r>
        <w:proofErr w:type="spellEnd"/>
        <w:r>
          <w:t xml:space="preserve"> </w:t>
        </w:r>
        <w:proofErr w:type="spellStart"/>
        <w:r>
          <w:t>Swasta</w:t>
        </w:r>
        <w:proofErr w:type="spellEnd"/>
        <w:r>
          <w:t>/</w:t>
        </w:r>
        <w:proofErr w:type="spellStart"/>
        <w:r>
          <w:t>Lainnya</w:t>
        </w:r>
        <w:proofErr w:type="spellEnd"/>
        <w:r>
          <w:t xml:space="preserve">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gramStart"/>
        <w:r>
          <w:t>Tanah  1422</w:t>
        </w:r>
        <w:proofErr w:type="gram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spellStart"/>
        <w:r>
          <w:t>Bangunan</w:t>
        </w:r>
        <w:proofErr w:type="spellEnd"/>
        <w:r>
          <w:t xml:space="preserve">  1967</w:t>
        </w:r>
      </w:ins>
    </w:p>
    <w:p w:rsidR="0022260B" w:rsidRDefault="0022260B" w:rsidP="0022260B">
      <w:pPr>
        <w:pStyle w:val="NormalWeb"/>
        <w:rPr>
          <w:ins w:id="18" w:author="Unknown"/>
        </w:rPr>
      </w:pPr>
      <w:proofErr w:type="spellStart"/>
      <w:ins w:id="19" w:author="Unknown">
        <w:r>
          <w:rPr>
            <w:rStyle w:val="Strong"/>
          </w:rPr>
          <w:t>Jumlah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Tempat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Tidur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Menurut</w:t>
        </w:r>
        <w:proofErr w:type="spellEnd"/>
        <w:r>
          <w:rPr>
            <w:rStyle w:val="Strong"/>
          </w:rPr>
          <w:t xml:space="preserve"> </w:t>
        </w:r>
        <w:proofErr w:type="spellStart"/>
        <w:proofErr w:type="gramStart"/>
        <w:r>
          <w:rPr>
            <w:rStyle w:val="Strong"/>
          </w:rPr>
          <w:t>Kelas</w:t>
        </w:r>
        <w:proofErr w:type="spellEnd"/>
        <w:r>
          <w:rPr>
            <w:rStyle w:val="Strong"/>
          </w:rPr>
          <w:t xml:space="preserve"> :</w:t>
        </w:r>
        <w:proofErr w:type="gram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20" w:author="Unknown"/>
        </w:rPr>
      </w:pPr>
      <w:ins w:id="21" w:author="Unknown">
        <w:r>
          <w:t xml:space="preserve">VVIP :  2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22" w:author="Unknown"/>
        </w:rPr>
      </w:pPr>
      <w:ins w:id="23" w:author="Unknown">
        <w:r>
          <w:t xml:space="preserve">VIP :  4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24" w:author="Unknown"/>
        </w:rPr>
      </w:pPr>
      <w:ins w:id="25" w:author="Unknown">
        <w:r>
          <w:t xml:space="preserve">I :  11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26" w:author="Unknown"/>
        </w:rPr>
      </w:pPr>
      <w:ins w:id="27" w:author="Unknown">
        <w:r>
          <w:t xml:space="preserve">II :  14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28" w:author="Unknown"/>
        </w:rPr>
      </w:pPr>
      <w:ins w:id="29" w:author="Unknown">
        <w:r>
          <w:t xml:space="preserve">III :  0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0" w:author="Unknown"/>
        </w:rPr>
      </w:pPr>
      <w:ins w:id="31" w:author="Unknown">
        <w:r>
          <w:t xml:space="preserve">ICU :  0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2" w:author="Unknown"/>
        </w:rPr>
      </w:pPr>
      <w:ins w:id="33" w:author="Unknown">
        <w:r>
          <w:t xml:space="preserve">PICU :  0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4" w:author="Unknown"/>
        </w:rPr>
      </w:pPr>
      <w:ins w:id="35" w:author="Unknown">
        <w:r>
          <w:t xml:space="preserve">NICU :  0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6" w:author="Unknown"/>
        </w:rPr>
      </w:pPr>
      <w:ins w:id="37" w:author="Unknown">
        <w:r>
          <w:t xml:space="preserve">HCU :  3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8" w:author="Unknown"/>
        </w:rPr>
      </w:pPr>
      <w:ins w:id="39" w:author="Unknown">
        <w:r>
          <w:t xml:space="preserve">ICCU :  0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40" w:author="Unknown"/>
        </w:rPr>
      </w:pPr>
      <w:ins w:id="41" w:author="Unknown">
        <w:r>
          <w:t xml:space="preserve">TT </w:t>
        </w:r>
        <w:proofErr w:type="spellStart"/>
        <w:r>
          <w:t>di</w:t>
        </w:r>
        <w:proofErr w:type="spellEnd"/>
        <w:r>
          <w:t xml:space="preserve"> IGD :  1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42" w:author="Unknown"/>
        </w:rPr>
      </w:pPr>
      <w:ins w:id="43" w:author="Unknown">
        <w:r>
          <w:t xml:space="preserve">TT </w:t>
        </w:r>
        <w:proofErr w:type="spellStart"/>
        <w:r>
          <w:t>Bayi</w:t>
        </w:r>
        <w:proofErr w:type="spellEnd"/>
        <w:r>
          <w:t xml:space="preserve"> </w:t>
        </w:r>
        <w:proofErr w:type="spellStart"/>
        <w:r>
          <w:t>Baru</w:t>
        </w:r>
        <w:proofErr w:type="spellEnd"/>
        <w:r>
          <w:t xml:space="preserve"> </w:t>
        </w:r>
        <w:proofErr w:type="spellStart"/>
        <w:r>
          <w:t>Lahir</w:t>
        </w:r>
        <w:proofErr w:type="spellEnd"/>
        <w:r>
          <w:t xml:space="preserve"> :  3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44" w:author="Unknown"/>
        </w:rPr>
      </w:pPr>
      <w:ins w:id="45" w:author="Unknown">
        <w:r>
          <w:t xml:space="preserve">TT </w:t>
        </w:r>
        <w:proofErr w:type="spellStart"/>
        <w:r>
          <w:t>Kamar</w:t>
        </w:r>
        <w:proofErr w:type="spellEnd"/>
        <w:r>
          <w:t xml:space="preserve"> </w:t>
        </w:r>
        <w:proofErr w:type="spellStart"/>
        <w:r>
          <w:t>Bersalin</w:t>
        </w:r>
        <w:proofErr w:type="spellEnd"/>
        <w:r>
          <w:t xml:space="preserve"> :  8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46" w:author="Unknown"/>
        </w:rPr>
      </w:pPr>
      <w:ins w:id="47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Operasi</w:t>
        </w:r>
        <w:proofErr w:type="spellEnd"/>
        <w:r>
          <w:t xml:space="preserve"> :  1 </w:t>
        </w:r>
        <w:proofErr w:type="spellStart"/>
        <w:r>
          <w:t>kamar</w:t>
        </w:r>
        <w:proofErr w:type="spellEnd"/>
      </w:ins>
    </w:p>
    <w:p w:rsidR="0022260B" w:rsidRDefault="0022260B" w:rsidP="0022260B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48" w:author="Unknown"/>
        </w:rPr>
      </w:pPr>
      <w:ins w:id="49" w:author="Unknown">
        <w:r>
          <w:lastRenderedPageBreak/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Isolasi</w:t>
        </w:r>
        <w:proofErr w:type="spellEnd"/>
        <w:r>
          <w:t xml:space="preserve"> :  0 </w:t>
        </w:r>
        <w:proofErr w:type="spellStart"/>
        <w:r>
          <w:t>kamar</w:t>
        </w:r>
        <w:proofErr w:type="spellEnd"/>
      </w:ins>
    </w:p>
    <w:p w:rsidR="005030C0" w:rsidRPr="0022260B" w:rsidRDefault="005030C0" w:rsidP="0022260B">
      <w:pPr>
        <w:rPr>
          <w:szCs w:val="24"/>
        </w:rPr>
      </w:pPr>
    </w:p>
    <w:sectPr w:rsidR="005030C0" w:rsidRPr="0022260B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5A9"/>
    <w:multiLevelType w:val="multilevel"/>
    <w:tmpl w:val="32C2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09FD"/>
    <w:multiLevelType w:val="multilevel"/>
    <w:tmpl w:val="CF3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315FB"/>
    <w:multiLevelType w:val="multilevel"/>
    <w:tmpl w:val="D27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8062D"/>
    <w:multiLevelType w:val="multilevel"/>
    <w:tmpl w:val="178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D3498"/>
    <w:multiLevelType w:val="multilevel"/>
    <w:tmpl w:val="BA8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B5BFD"/>
    <w:multiLevelType w:val="multilevel"/>
    <w:tmpl w:val="A4D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0C4C3D"/>
    <w:multiLevelType w:val="multilevel"/>
    <w:tmpl w:val="282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8A1314"/>
    <w:multiLevelType w:val="multilevel"/>
    <w:tmpl w:val="545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DA7BFF"/>
    <w:multiLevelType w:val="multilevel"/>
    <w:tmpl w:val="965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5F37AB"/>
    <w:multiLevelType w:val="multilevel"/>
    <w:tmpl w:val="B0E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0A53CA"/>
    <w:multiLevelType w:val="multilevel"/>
    <w:tmpl w:val="7FC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50C4D"/>
    <w:multiLevelType w:val="multilevel"/>
    <w:tmpl w:val="3C7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26028"/>
    <w:multiLevelType w:val="multilevel"/>
    <w:tmpl w:val="2ED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2105D9"/>
    <w:multiLevelType w:val="multilevel"/>
    <w:tmpl w:val="02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6D30D7"/>
    <w:multiLevelType w:val="multilevel"/>
    <w:tmpl w:val="DF8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05A7A"/>
    <w:rsid w:val="002073EC"/>
    <w:rsid w:val="0022260B"/>
    <w:rsid w:val="003047F5"/>
    <w:rsid w:val="00340567"/>
    <w:rsid w:val="005030C0"/>
    <w:rsid w:val="00741A65"/>
    <w:rsid w:val="00B05A7A"/>
    <w:rsid w:val="00BD50E2"/>
    <w:rsid w:val="00D26637"/>
    <w:rsid w:val="00EF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1">
    <w:name w:val="heading 1"/>
    <w:basedOn w:val="Normal"/>
    <w:link w:val="Heading1Char"/>
    <w:uiPriority w:val="9"/>
    <w:qFormat/>
    <w:rsid w:val="00B05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5A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2018-02-15T06:36:00Z</dcterms:created>
  <dcterms:modified xsi:type="dcterms:W3CDTF">2018-02-15T06:36:00Z</dcterms:modified>
</cp:coreProperties>
</file>