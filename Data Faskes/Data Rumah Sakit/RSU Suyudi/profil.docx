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7A" w:rsidRDefault="00B05A7A" w:rsidP="00B05A7A">
      <w:pPr>
        <w:pStyle w:val="Heading1"/>
        <w:spacing w:line="360" w:lineRule="auto"/>
      </w:pP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RSU Dr. </w:t>
      </w:r>
      <w:proofErr w:type="spellStart"/>
      <w:r>
        <w:t>Suyudi</w:t>
      </w:r>
      <w:proofErr w:type="spellEnd"/>
      <w:r>
        <w:t xml:space="preserve"> Jl. </w:t>
      </w:r>
      <w:proofErr w:type="spellStart"/>
      <w:r>
        <w:t>Daendles</w:t>
      </w:r>
      <w:proofErr w:type="spellEnd"/>
      <w:r>
        <w:t xml:space="preserve"> </w:t>
      </w:r>
      <w:proofErr w:type="spellStart"/>
      <w:r>
        <w:t>Paciran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Lamongan</w:t>
      </w:r>
      <w:proofErr w:type="spellEnd"/>
    </w:p>
    <w:p w:rsidR="00B05A7A" w:rsidRDefault="00B05A7A" w:rsidP="00B05A7A">
      <w:pPr>
        <w:pStyle w:val="NormalWeb"/>
        <w:spacing w:line="360" w:lineRule="auto"/>
        <w:ind w:firstLine="720"/>
        <w:jc w:val="both"/>
      </w:pPr>
      <w:r>
        <w:t xml:space="preserve">RSU Dr. </w:t>
      </w:r>
      <w:proofErr w:type="spellStart"/>
      <w:r>
        <w:t>Suyudi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RS 3524045S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1-Mar-2015</w:t>
      </w:r>
      <w:proofErr w:type="gramStart"/>
      <w:r>
        <w:t xml:space="preserve">  </w:t>
      </w:r>
      <w:proofErr w:type="spellStart"/>
      <w:r>
        <w:t>tergolong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  RS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dr. </w:t>
      </w:r>
      <w:proofErr w:type="spellStart"/>
      <w:r>
        <w:t>Asmani</w:t>
      </w:r>
      <w:proofErr w:type="spellEnd"/>
      <w:r>
        <w:t xml:space="preserve"> </w:t>
      </w:r>
      <w:proofErr w:type="spellStart"/>
      <w:r>
        <w:t>Sumarno</w:t>
      </w:r>
      <w:proofErr w:type="spellEnd"/>
      <w:r>
        <w:t xml:space="preserve"> </w:t>
      </w:r>
      <w:proofErr w:type="spellStart"/>
      <w:r>
        <w:t>Sp.B</w:t>
      </w:r>
      <w:proofErr w:type="spellEnd"/>
      <w:r>
        <w:t xml:space="preserve">, RSU </w:t>
      </w:r>
      <w:proofErr w:type="spellStart"/>
      <w:r>
        <w:t>terselenggara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Perusahaan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 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RSU Dr. </w:t>
      </w:r>
      <w:proofErr w:type="spellStart"/>
      <w:r>
        <w:t>Suyudi</w:t>
      </w:r>
      <w:proofErr w:type="spellEnd"/>
      <w:r>
        <w:t xml:space="preserve"> Jl. </w:t>
      </w:r>
      <w:proofErr w:type="spellStart"/>
      <w:r>
        <w:t>Daendles</w:t>
      </w:r>
      <w:proofErr w:type="spellEnd"/>
      <w:r>
        <w:t xml:space="preserve"> </w:t>
      </w:r>
      <w:proofErr w:type="spellStart"/>
      <w:r>
        <w:t>Paciran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pos 62264 </w:t>
      </w:r>
      <w:proofErr w:type="spellStart"/>
      <w:r>
        <w:t>telpon</w:t>
      </w:r>
      <w:proofErr w:type="spellEnd"/>
      <w:r>
        <w:t xml:space="preserve"> 0322-661412,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akreditas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>.</w:t>
      </w:r>
    </w:p>
    <w:p w:rsidR="00B05A7A" w:rsidRDefault="00B05A7A" w:rsidP="00B05A7A">
      <w:pPr>
        <w:pStyle w:val="NormalWeb"/>
        <w:rPr>
          <w:ins w:id="0" w:author="Unknown"/>
        </w:rPr>
      </w:pPr>
      <w:ins w:id="1" w:author="Unknown">
        <w:r>
          <w:t> 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2" w:author="Unknown"/>
          <w:rFonts w:ascii="Times New Roman" w:hAnsi="Times New Roman" w:cs="Times New Roman"/>
          <w:color w:val="auto"/>
          <w:sz w:val="24"/>
          <w:szCs w:val="24"/>
        </w:rPr>
      </w:pPr>
      <w:ins w:id="3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 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Alamat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RSU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Jl.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Daendles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Paciran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Lamongan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Lamongan</w:t>
        </w:r>
        <w:proofErr w:type="spellEnd"/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4" w:author="Unknown"/>
          <w:rFonts w:ascii="Times New Roman" w:hAnsi="Times New Roman" w:cs="Times New Roman"/>
          <w:sz w:val="24"/>
          <w:szCs w:val="24"/>
        </w:rPr>
      </w:pPr>
      <w:proofErr w:type="spellStart"/>
      <w:ins w:id="5" w:author="Unknown">
        <w:r w:rsidRPr="00B05A7A">
          <w:rPr>
            <w:rFonts w:ascii="Times New Roman" w:hAnsi="Times New Roman" w:cs="Times New Roman"/>
            <w:sz w:val="24"/>
            <w:szCs w:val="24"/>
          </w:rPr>
          <w:t>Alamat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Jl.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Daendles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Paciran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Lamongan</w:t>
        </w:r>
        <w:proofErr w:type="spellEnd"/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6" w:author="Unknown"/>
          <w:rFonts w:ascii="Times New Roman" w:hAnsi="Times New Roman" w:cs="Times New Roman"/>
          <w:sz w:val="24"/>
          <w:szCs w:val="24"/>
        </w:rPr>
      </w:pPr>
      <w:ins w:id="7" w:author="Unknown">
        <w:r w:rsidRPr="00B05A7A">
          <w:rPr>
            <w:rFonts w:ascii="Times New Roman" w:hAnsi="Times New Roman" w:cs="Times New Roman"/>
            <w:sz w:val="24"/>
            <w:szCs w:val="24"/>
          </w:rPr>
          <w:t xml:space="preserve">Kota /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Kabupaten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Lamongan</w:t>
        </w:r>
        <w:proofErr w:type="spellEnd"/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8" w:author="Unknown"/>
          <w:rFonts w:ascii="Times New Roman" w:hAnsi="Times New Roman" w:cs="Times New Roman"/>
          <w:sz w:val="24"/>
          <w:szCs w:val="24"/>
        </w:rPr>
      </w:pPr>
      <w:proofErr w:type="spellStart"/>
      <w:ins w:id="9" w:author="Unknown">
        <w:r w:rsidRPr="00B05A7A">
          <w:rPr>
            <w:rFonts w:ascii="Times New Roman" w:hAnsi="Times New Roman" w:cs="Times New Roman"/>
            <w:sz w:val="24"/>
            <w:szCs w:val="24"/>
          </w:rPr>
          <w:t>Provinsi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Lamongan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masuk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provinsi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mana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?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0" w:author="Unknown"/>
          <w:rFonts w:ascii="Times New Roman" w:hAnsi="Times New Roman" w:cs="Times New Roman"/>
          <w:sz w:val="24"/>
          <w:szCs w:val="24"/>
        </w:rPr>
      </w:pPr>
      <w:ins w:id="11" w:author="Unknown">
        <w:r w:rsidRPr="00B05A7A">
          <w:rPr>
            <w:rFonts w:ascii="Times New Roman" w:hAnsi="Times New Roman" w:cs="Times New Roman"/>
            <w:sz w:val="24"/>
            <w:szCs w:val="24"/>
          </w:rPr>
          <w:t>Negara = Indonesia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2" w:author="Unknown"/>
          <w:rFonts w:ascii="Times New Roman" w:hAnsi="Times New Roman" w:cs="Times New Roman"/>
          <w:sz w:val="24"/>
          <w:szCs w:val="24"/>
        </w:rPr>
      </w:pPr>
      <w:proofErr w:type="spellStart"/>
      <w:ins w:id="13" w:author="Unknown">
        <w:r w:rsidRPr="00B05A7A">
          <w:rPr>
            <w:rFonts w:ascii="Times New Roman" w:hAnsi="Times New Roman" w:cs="Times New Roman"/>
            <w:sz w:val="24"/>
            <w:szCs w:val="24"/>
          </w:rPr>
          <w:t>Kode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pos = 62264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4" w:author="Unknown"/>
          <w:rFonts w:ascii="Times New Roman" w:hAnsi="Times New Roman" w:cs="Times New Roman"/>
          <w:sz w:val="24"/>
          <w:szCs w:val="24"/>
        </w:rPr>
      </w:pPr>
      <w:proofErr w:type="spellStart"/>
      <w:ins w:id="15" w:author="Unknown">
        <w:r w:rsidRPr="00B05A7A">
          <w:rPr>
            <w:rFonts w:ascii="Times New Roman" w:hAnsi="Times New Roman" w:cs="Times New Roman"/>
            <w:sz w:val="24"/>
            <w:szCs w:val="24"/>
          </w:rPr>
          <w:t>Telpon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0322-661412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6" w:author="Unknown"/>
          <w:rFonts w:ascii="Times New Roman" w:hAnsi="Times New Roman" w:cs="Times New Roman"/>
          <w:sz w:val="24"/>
          <w:szCs w:val="24"/>
        </w:rPr>
      </w:pPr>
      <w:ins w:id="17" w:author="Unknown">
        <w:r w:rsidRPr="00B05A7A">
          <w:rPr>
            <w:rFonts w:ascii="Times New Roman" w:hAnsi="Times New Roman" w:cs="Times New Roman"/>
            <w:sz w:val="24"/>
            <w:szCs w:val="24"/>
          </w:rPr>
          <w:t>Fax = 322666293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8" w:author="Unknown"/>
          <w:rFonts w:ascii="Times New Roman" w:hAnsi="Times New Roman" w:cs="Times New Roman"/>
          <w:sz w:val="24"/>
          <w:szCs w:val="24"/>
        </w:rPr>
      </w:pPr>
      <w:ins w:id="19" w:author="Unknown">
        <w:r w:rsidRPr="00B05A7A">
          <w:rPr>
            <w:rFonts w:ascii="Times New Roman" w:hAnsi="Times New Roman" w:cs="Times New Roman"/>
            <w:sz w:val="24"/>
            <w:szCs w:val="24"/>
          </w:rPr>
          <w:t>email = rsu.suyudi@gmail.com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0" w:author="Unknown"/>
          <w:rFonts w:ascii="Times New Roman" w:hAnsi="Times New Roman" w:cs="Times New Roman"/>
          <w:sz w:val="24"/>
          <w:szCs w:val="24"/>
        </w:rPr>
      </w:pPr>
      <w:proofErr w:type="spellStart"/>
      <w:ins w:id="21" w:author="Unknown">
        <w:r w:rsidRPr="00B05A7A">
          <w:rPr>
            <w:rFonts w:ascii="Times New Roman" w:hAnsi="Times New Roman" w:cs="Times New Roman"/>
            <w:sz w:val="24"/>
            <w:szCs w:val="24"/>
          </w:rPr>
          <w:t>telpon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humas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0322-661412</w:t>
        </w:r>
      </w:ins>
    </w:p>
    <w:p w:rsidR="00B05A7A" w:rsidRPr="00B05A7A" w:rsidRDefault="00B05A7A" w:rsidP="00B05A7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2" w:author="Unknown"/>
          <w:rFonts w:ascii="Times New Roman" w:hAnsi="Times New Roman" w:cs="Times New Roman"/>
          <w:sz w:val="24"/>
          <w:szCs w:val="24"/>
        </w:rPr>
      </w:pPr>
      <w:ins w:id="23" w:author="Unknown">
        <w:r w:rsidRPr="00B05A7A">
          <w:rPr>
            <w:rFonts w:ascii="Times New Roman" w:hAnsi="Times New Roman" w:cs="Times New Roman"/>
            <w:sz w:val="24"/>
            <w:szCs w:val="24"/>
          </w:rPr>
          <w:t>website = –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24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25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Profil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umum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6" w:author="Unknown"/>
          <w:rFonts w:ascii="Times New Roman" w:hAnsi="Times New Roman" w:cs="Times New Roman"/>
          <w:sz w:val="24"/>
          <w:szCs w:val="24"/>
        </w:rPr>
      </w:pPr>
      <w:proofErr w:type="spellStart"/>
      <w:ins w:id="27" w:author="Unknown">
        <w:r w:rsidRPr="00B05A7A">
          <w:rPr>
            <w:rFonts w:ascii="Times New Roman" w:hAnsi="Times New Roman" w:cs="Times New Roman"/>
            <w:sz w:val="24"/>
            <w:szCs w:val="24"/>
          </w:rPr>
          <w:t>Nama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RSU Dr.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8" w:author="Unknown"/>
          <w:rFonts w:ascii="Times New Roman" w:hAnsi="Times New Roman" w:cs="Times New Roman"/>
          <w:sz w:val="24"/>
          <w:szCs w:val="24"/>
        </w:rPr>
      </w:pPr>
      <w:proofErr w:type="spellStart"/>
      <w:ins w:id="29" w:author="Unknown">
        <w:r w:rsidRPr="00B05A7A">
          <w:rPr>
            <w:rFonts w:ascii="Times New Roman" w:hAnsi="Times New Roman" w:cs="Times New Roman"/>
            <w:sz w:val="24"/>
            <w:szCs w:val="24"/>
          </w:rPr>
          <w:t>jenis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RS = RSU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umum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</w:t>
        </w:r>
      </w:ins>
    </w:p>
    <w:p w:rsidR="00B05A7A" w:rsidRPr="00B05A7A" w:rsidRDefault="00B05A7A" w:rsidP="00B05A7A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0" w:author="Unknown"/>
          <w:rFonts w:ascii="Times New Roman" w:hAnsi="Times New Roman" w:cs="Times New Roman"/>
          <w:sz w:val="24"/>
          <w:szCs w:val="24"/>
        </w:rPr>
      </w:pPr>
      <w:proofErr w:type="spellStart"/>
      <w:ins w:id="31" w:author="Unknown">
        <w:r w:rsidRPr="00B05A7A">
          <w:rPr>
            <w:rFonts w:ascii="Times New Roman" w:hAnsi="Times New Roman" w:cs="Times New Roman"/>
            <w:sz w:val="24"/>
            <w:szCs w:val="24"/>
          </w:rPr>
          <w:t>Direktur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pada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tgl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1-Mar-2015 = dr.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Asmani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Sumarno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Sp.B</w:t>
        </w:r>
        <w:proofErr w:type="spellEnd"/>
      </w:ins>
    </w:p>
    <w:p w:rsidR="00B05A7A" w:rsidRPr="00B05A7A" w:rsidRDefault="00B05A7A" w:rsidP="00B05A7A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2" w:author="Unknown"/>
          <w:rFonts w:ascii="Times New Roman" w:hAnsi="Times New Roman" w:cs="Times New Roman"/>
          <w:sz w:val="24"/>
          <w:szCs w:val="24"/>
        </w:rPr>
      </w:pPr>
      <w:proofErr w:type="spellStart"/>
      <w:ins w:id="33" w:author="Unknown"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RS =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Belum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ditetapkan</w:t>
        </w:r>
        <w:proofErr w:type="spellEnd"/>
      </w:ins>
    </w:p>
    <w:p w:rsidR="00B05A7A" w:rsidRPr="00B05A7A" w:rsidRDefault="00B05A7A" w:rsidP="00B05A7A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4" w:author="Unknown"/>
          <w:rFonts w:ascii="Times New Roman" w:hAnsi="Times New Roman" w:cs="Times New Roman"/>
          <w:sz w:val="24"/>
          <w:szCs w:val="24"/>
        </w:rPr>
      </w:pPr>
      <w:proofErr w:type="spellStart"/>
      <w:ins w:id="35" w:author="Unknown">
        <w:r w:rsidRPr="00B05A7A">
          <w:rPr>
            <w:rFonts w:ascii="Times New Roman" w:hAnsi="Times New Roman" w:cs="Times New Roman"/>
            <w:sz w:val="24"/>
            <w:szCs w:val="24"/>
          </w:rPr>
          <w:t>Penyelenggara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Perusahaan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36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37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Perijinan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akreditas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rumas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RSU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8" w:author="Unknown"/>
          <w:rFonts w:ascii="Times New Roman" w:hAnsi="Times New Roman" w:cs="Times New Roman"/>
          <w:sz w:val="24"/>
          <w:szCs w:val="24"/>
        </w:rPr>
      </w:pPr>
      <w:proofErr w:type="spellStart"/>
      <w:ins w:id="39" w:author="Unknown">
        <w:r w:rsidRPr="00B05A7A">
          <w:rPr>
            <w:rFonts w:ascii="Times New Roman" w:hAnsi="Times New Roman" w:cs="Times New Roman"/>
            <w:sz w:val="24"/>
            <w:szCs w:val="24"/>
          </w:rPr>
          <w:t>Nomor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surat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ijin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445/12953/101.4/2013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0" w:author="Unknown"/>
          <w:rFonts w:ascii="Times New Roman" w:hAnsi="Times New Roman" w:cs="Times New Roman"/>
          <w:sz w:val="24"/>
          <w:szCs w:val="24"/>
        </w:rPr>
      </w:pPr>
      <w:proofErr w:type="spellStart"/>
      <w:ins w:id="41" w:author="Unknown">
        <w:r w:rsidRPr="00B05A7A">
          <w:rPr>
            <w:rFonts w:ascii="Times New Roman" w:hAnsi="Times New Roman" w:cs="Times New Roman"/>
            <w:sz w:val="24"/>
            <w:szCs w:val="24"/>
          </w:rPr>
          <w:t>Tanggal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ijin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00/00/0000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2" w:author="Unknown"/>
          <w:rFonts w:ascii="Times New Roman" w:hAnsi="Times New Roman" w:cs="Times New Roman"/>
          <w:sz w:val="24"/>
          <w:szCs w:val="24"/>
        </w:rPr>
      </w:pPr>
      <w:proofErr w:type="spellStart"/>
      <w:ins w:id="43" w:author="Unknown">
        <w:r w:rsidRPr="00B05A7A">
          <w:rPr>
            <w:rFonts w:ascii="Times New Roman" w:hAnsi="Times New Roman" w:cs="Times New Roman"/>
            <w:sz w:val="24"/>
            <w:szCs w:val="24"/>
          </w:rPr>
          <w:t>pemberi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ijin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Bupati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Lamongan</w:t>
        </w:r>
        <w:proofErr w:type="spellEnd"/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4" w:author="Unknown"/>
          <w:rFonts w:ascii="Times New Roman" w:hAnsi="Times New Roman" w:cs="Times New Roman"/>
          <w:sz w:val="24"/>
          <w:szCs w:val="24"/>
        </w:rPr>
      </w:pPr>
      <w:proofErr w:type="spellStart"/>
      <w:ins w:id="45" w:author="Unknown">
        <w:r w:rsidRPr="00B05A7A">
          <w:rPr>
            <w:rFonts w:ascii="Times New Roman" w:hAnsi="Times New Roman" w:cs="Times New Roman"/>
            <w:sz w:val="24"/>
            <w:szCs w:val="24"/>
          </w:rPr>
          <w:t>sifat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ijin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6" w:author="Unknown"/>
          <w:rFonts w:ascii="Times New Roman" w:hAnsi="Times New Roman" w:cs="Times New Roman"/>
          <w:sz w:val="24"/>
          <w:szCs w:val="24"/>
        </w:rPr>
      </w:pPr>
      <w:ins w:id="47" w:author="Unknown">
        <w:r w:rsidRPr="00B05A7A">
          <w:rPr>
            <w:rFonts w:ascii="Times New Roman" w:hAnsi="Times New Roman" w:cs="Times New Roman"/>
            <w:sz w:val="24"/>
            <w:szCs w:val="24"/>
          </w:rPr>
          <w:lastRenderedPageBreak/>
          <w:t xml:space="preserve">Status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masa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berlaku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ijin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PT.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Permata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Hati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Lam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8" w:author="Unknown"/>
          <w:rFonts w:ascii="Times New Roman" w:hAnsi="Times New Roman" w:cs="Times New Roman"/>
          <w:sz w:val="24"/>
          <w:szCs w:val="24"/>
        </w:rPr>
      </w:pPr>
      <w:proofErr w:type="spellStart"/>
      <w:ins w:id="49" w:author="Unknown">
        <w:r w:rsidRPr="00B05A7A">
          <w:rPr>
            <w:rFonts w:ascii="Times New Roman" w:hAnsi="Times New Roman" w:cs="Times New Roman"/>
            <w:sz w:val="24"/>
            <w:szCs w:val="24"/>
          </w:rPr>
          <w:t>Pentahapan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akreditas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0" w:author="Unknown"/>
          <w:rFonts w:ascii="Times New Roman" w:hAnsi="Times New Roman" w:cs="Times New Roman"/>
          <w:sz w:val="24"/>
          <w:szCs w:val="24"/>
        </w:rPr>
      </w:pPr>
      <w:proofErr w:type="spellStart"/>
      <w:ins w:id="51" w:author="Unknown">
        <w:r w:rsidRPr="00B05A7A">
          <w:rPr>
            <w:rFonts w:ascii="Times New Roman" w:hAnsi="Times New Roman" w:cs="Times New Roman"/>
            <w:sz w:val="24"/>
            <w:szCs w:val="24"/>
          </w:rPr>
          <w:t>Tanggal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akreditas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 00-00-0000</w:t>
        </w:r>
      </w:ins>
    </w:p>
    <w:p w:rsidR="00B05A7A" w:rsidRPr="00B05A7A" w:rsidRDefault="00B05A7A" w:rsidP="00B05A7A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2" w:author="Unknown"/>
          <w:rFonts w:ascii="Times New Roman" w:hAnsi="Times New Roman" w:cs="Times New Roman"/>
          <w:sz w:val="24"/>
          <w:szCs w:val="24"/>
        </w:rPr>
      </w:pPr>
      <w:ins w:id="53" w:author="Unknown">
        <w:r w:rsidRPr="00B05A7A">
          <w:rPr>
            <w:rFonts w:ascii="Times New Roman" w:hAnsi="Times New Roman" w:cs="Times New Roman"/>
            <w:sz w:val="24"/>
            <w:szCs w:val="24"/>
          </w:rPr>
          <w:t xml:space="preserve">Status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akreditas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54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55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Spesifikasi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bangunan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umum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56" w:author="Unknown"/>
          <w:rFonts w:ascii="Times New Roman" w:hAnsi="Times New Roman" w:cs="Times New Roman"/>
          <w:sz w:val="24"/>
          <w:szCs w:val="24"/>
        </w:rPr>
      </w:pPr>
      <w:proofErr w:type="spellStart"/>
      <w:ins w:id="57" w:author="Unknown">
        <w:r w:rsidRPr="00B05A7A">
          <w:rPr>
            <w:rFonts w:ascii="Times New Roman" w:hAnsi="Times New Roman" w:cs="Times New Roman"/>
            <w:sz w:val="24"/>
            <w:szCs w:val="24"/>
          </w:rPr>
          <w:t>Luas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tanah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2018</w:t>
        </w:r>
      </w:ins>
    </w:p>
    <w:p w:rsidR="00B05A7A" w:rsidRPr="00B05A7A" w:rsidRDefault="00B05A7A" w:rsidP="00B05A7A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58" w:author="Unknown"/>
          <w:rFonts w:ascii="Times New Roman" w:hAnsi="Times New Roman" w:cs="Times New Roman"/>
          <w:sz w:val="24"/>
          <w:szCs w:val="24"/>
        </w:rPr>
      </w:pPr>
      <w:proofErr w:type="spellStart"/>
      <w:ins w:id="59" w:author="Unknown">
        <w:r w:rsidRPr="00B05A7A">
          <w:rPr>
            <w:rFonts w:ascii="Times New Roman" w:hAnsi="Times New Roman" w:cs="Times New Roman"/>
            <w:sz w:val="24"/>
            <w:szCs w:val="24"/>
          </w:rPr>
          <w:t>Luas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bangunan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1026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60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61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tempat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tidur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umum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menurut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ruangan</w:t>
        </w:r>
        <w:proofErr w:type="spellEnd"/>
      </w:ins>
    </w:p>
    <w:p w:rsidR="00B05A7A" w:rsidRPr="00B05A7A" w:rsidRDefault="00B05A7A" w:rsidP="00B05A7A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2" w:author="Unknown"/>
          <w:rFonts w:ascii="Times New Roman" w:hAnsi="Times New Roman" w:cs="Times New Roman"/>
          <w:sz w:val="24"/>
          <w:szCs w:val="24"/>
        </w:rPr>
      </w:pPr>
      <w:proofErr w:type="spellStart"/>
      <w:ins w:id="63" w:author="Unknown">
        <w:r w:rsidRPr="00B05A7A">
          <w:rPr>
            <w:rFonts w:ascii="Times New Roman" w:hAnsi="Times New Roman" w:cs="Times New Roman"/>
            <w:sz w:val="24"/>
            <w:szCs w:val="24"/>
          </w:rPr>
          <w:t>Ruangan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VVIP = 0</w:t>
        </w:r>
      </w:ins>
    </w:p>
    <w:p w:rsidR="00B05A7A" w:rsidRPr="00B05A7A" w:rsidRDefault="00B05A7A" w:rsidP="00B05A7A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4" w:author="Unknown"/>
          <w:rFonts w:ascii="Times New Roman" w:hAnsi="Times New Roman" w:cs="Times New Roman"/>
          <w:sz w:val="24"/>
          <w:szCs w:val="24"/>
        </w:rPr>
      </w:pPr>
      <w:proofErr w:type="spellStart"/>
      <w:ins w:id="65" w:author="Unknown">
        <w:r w:rsidRPr="00B05A7A">
          <w:rPr>
            <w:rFonts w:ascii="Times New Roman" w:hAnsi="Times New Roman" w:cs="Times New Roman"/>
            <w:sz w:val="24"/>
            <w:szCs w:val="24"/>
          </w:rPr>
          <w:t>Ruangan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VIP = 2</w:t>
        </w:r>
      </w:ins>
    </w:p>
    <w:p w:rsidR="00B05A7A" w:rsidRPr="00B05A7A" w:rsidRDefault="00B05A7A" w:rsidP="00B05A7A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6" w:author="Unknown"/>
          <w:rFonts w:ascii="Times New Roman" w:hAnsi="Times New Roman" w:cs="Times New Roman"/>
          <w:sz w:val="24"/>
          <w:szCs w:val="24"/>
        </w:rPr>
      </w:pPr>
      <w:proofErr w:type="spellStart"/>
      <w:ins w:id="67" w:author="Unknown">
        <w:r w:rsidRPr="00B05A7A">
          <w:rPr>
            <w:rFonts w:ascii="Times New Roman" w:hAnsi="Times New Roman" w:cs="Times New Roman"/>
            <w:sz w:val="24"/>
            <w:szCs w:val="24"/>
          </w:rPr>
          <w:t>Ruangan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I = 4</w:t>
        </w:r>
      </w:ins>
    </w:p>
    <w:p w:rsidR="00B05A7A" w:rsidRPr="00B05A7A" w:rsidRDefault="00B05A7A" w:rsidP="00B05A7A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68" w:author="Unknown"/>
          <w:rFonts w:ascii="Times New Roman" w:hAnsi="Times New Roman" w:cs="Times New Roman"/>
          <w:sz w:val="24"/>
          <w:szCs w:val="24"/>
        </w:rPr>
      </w:pPr>
      <w:proofErr w:type="spellStart"/>
      <w:ins w:id="69" w:author="Unknown">
        <w:r w:rsidRPr="00B05A7A">
          <w:rPr>
            <w:rFonts w:ascii="Times New Roman" w:hAnsi="Times New Roman" w:cs="Times New Roman"/>
            <w:sz w:val="24"/>
            <w:szCs w:val="24"/>
          </w:rPr>
          <w:t>Ruangan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II = 10</w:t>
        </w:r>
      </w:ins>
    </w:p>
    <w:p w:rsidR="00B05A7A" w:rsidRPr="00B05A7A" w:rsidRDefault="00B05A7A" w:rsidP="00B05A7A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70" w:author="Unknown"/>
          <w:rFonts w:ascii="Times New Roman" w:hAnsi="Times New Roman" w:cs="Times New Roman"/>
          <w:sz w:val="24"/>
          <w:szCs w:val="24"/>
        </w:rPr>
      </w:pPr>
      <w:proofErr w:type="spellStart"/>
      <w:ins w:id="71" w:author="Unknown">
        <w:r w:rsidRPr="00B05A7A">
          <w:rPr>
            <w:rFonts w:ascii="Times New Roman" w:hAnsi="Times New Roman" w:cs="Times New Roman"/>
            <w:sz w:val="24"/>
            <w:szCs w:val="24"/>
          </w:rPr>
          <w:t>Ruangan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Kelas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III = 26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72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73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di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rumah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sakit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RSU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4" w:author="Unknown"/>
          <w:rFonts w:ascii="Times New Roman" w:hAnsi="Times New Roman" w:cs="Times New Roman"/>
          <w:sz w:val="24"/>
          <w:szCs w:val="24"/>
        </w:rPr>
      </w:pPr>
      <w:proofErr w:type="spellStart"/>
      <w:ins w:id="75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SP.A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anak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2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6" w:author="Unknown"/>
          <w:rFonts w:ascii="Times New Roman" w:hAnsi="Times New Roman" w:cs="Times New Roman"/>
          <w:sz w:val="24"/>
          <w:szCs w:val="24"/>
        </w:rPr>
      </w:pPr>
      <w:proofErr w:type="spellStart"/>
      <w:ins w:id="77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SP.OG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obstreti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ginekologi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kebidanan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kandungan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4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78" w:author="Unknown"/>
          <w:rFonts w:ascii="Times New Roman" w:hAnsi="Times New Roman" w:cs="Times New Roman"/>
          <w:sz w:val="24"/>
          <w:szCs w:val="24"/>
        </w:rPr>
      </w:pPr>
      <w:proofErr w:type="spellStart"/>
      <w:ins w:id="79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SP.PD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penyakit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1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80" w:author="Unknown"/>
          <w:rFonts w:ascii="Times New Roman" w:hAnsi="Times New Roman" w:cs="Times New Roman"/>
          <w:sz w:val="24"/>
          <w:szCs w:val="24"/>
        </w:rPr>
      </w:pPr>
      <w:proofErr w:type="spellStart"/>
      <w:ins w:id="81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SP.B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bedah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3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82" w:author="Unknown"/>
          <w:rFonts w:ascii="Times New Roman" w:hAnsi="Times New Roman" w:cs="Times New Roman"/>
          <w:sz w:val="24"/>
          <w:szCs w:val="24"/>
        </w:rPr>
      </w:pPr>
      <w:proofErr w:type="spellStart"/>
      <w:ins w:id="83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SP.RAD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radiologi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2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84" w:author="Unknown"/>
          <w:rFonts w:ascii="Times New Roman" w:hAnsi="Times New Roman" w:cs="Times New Roman"/>
          <w:sz w:val="24"/>
          <w:szCs w:val="24"/>
        </w:rPr>
      </w:pPr>
      <w:proofErr w:type="spellStart"/>
      <w:ins w:id="85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SP.RM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rehabilitasi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medik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0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86" w:author="Unknown"/>
          <w:rFonts w:ascii="Times New Roman" w:hAnsi="Times New Roman" w:cs="Times New Roman"/>
          <w:sz w:val="24"/>
          <w:szCs w:val="24"/>
        </w:rPr>
      </w:pPr>
      <w:proofErr w:type="spellStart"/>
      <w:ins w:id="87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SP.AN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anestesiologi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reanemiasi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2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88" w:author="Unknown"/>
          <w:rFonts w:ascii="Times New Roman" w:hAnsi="Times New Roman" w:cs="Times New Roman"/>
          <w:sz w:val="24"/>
          <w:szCs w:val="24"/>
        </w:rPr>
      </w:pPr>
      <w:proofErr w:type="spellStart"/>
      <w:ins w:id="89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SP.JP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jantung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pembuluh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darah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1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90" w:author="Unknown"/>
          <w:rFonts w:ascii="Times New Roman" w:hAnsi="Times New Roman" w:cs="Times New Roman"/>
          <w:sz w:val="24"/>
          <w:szCs w:val="24"/>
        </w:rPr>
      </w:pPr>
      <w:proofErr w:type="spellStart"/>
      <w:ins w:id="91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SP.M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mata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1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92" w:author="Unknown"/>
          <w:rFonts w:ascii="Times New Roman" w:hAnsi="Times New Roman" w:cs="Times New Roman"/>
          <w:sz w:val="24"/>
          <w:szCs w:val="24"/>
        </w:rPr>
      </w:pPr>
      <w:proofErr w:type="spellStart"/>
      <w:ins w:id="93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SP.THT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telingan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hidung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tenggorokan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1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94" w:author="Unknown"/>
          <w:rFonts w:ascii="Times New Roman" w:hAnsi="Times New Roman" w:cs="Times New Roman"/>
          <w:sz w:val="24"/>
          <w:szCs w:val="24"/>
        </w:rPr>
      </w:pPr>
      <w:proofErr w:type="spellStart"/>
      <w:ins w:id="95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SP.KJ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kedokteran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jiwa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atau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psikiatri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 0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96" w:author="Unknown"/>
          <w:rFonts w:ascii="Times New Roman" w:hAnsi="Times New Roman" w:cs="Times New Roman"/>
          <w:sz w:val="24"/>
          <w:szCs w:val="24"/>
        </w:rPr>
      </w:pPr>
      <w:proofErr w:type="spellStart"/>
      <w:ins w:id="97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Umum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4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98" w:author="Unknown"/>
          <w:rFonts w:ascii="Times New Roman" w:hAnsi="Times New Roman" w:cs="Times New Roman"/>
          <w:sz w:val="24"/>
          <w:szCs w:val="24"/>
        </w:rPr>
      </w:pPr>
      <w:proofErr w:type="spellStart"/>
      <w:ins w:id="99" w:author="Unknown">
        <w:r w:rsidRPr="00B05A7A">
          <w:rPr>
            <w:rFonts w:ascii="Times New Roman" w:hAnsi="Times New Roman" w:cs="Times New Roman"/>
            <w:sz w:val="24"/>
            <w:szCs w:val="24"/>
          </w:rPr>
          <w:t>Dokter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Gigi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1</w:t>
        </w:r>
      </w:ins>
    </w:p>
    <w:p w:rsidR="00B05A7A" w:rsidRPr="00B05A7A" w:rsidRDefault="00B05A7A" w:rsidP="00B05A7A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100" w:author="Unknown"/>
          <w:rFonts w:ascii="Times New Roman" w:hAnsi="Times New Roman" w:cs="Times New Roman"/>
          <w:sz w:val="24"/>
          <w:szCs w:val="24"/>
        </w:rPr>
      </w:pPr>
      <w:ins w:id="101" w:author="Unknown">
        <w:r w:rsidRPr="00B05A7A">
          <w:rPr>
            <w:rFonts w:ascii="Times New Roman" w:hAnsi="Times New Roman" w:cs="Times New Roman"/>
            <w:sz w:val="24"/>
            <w:szCs w:val="24"/>
          </w:rPr>
          <w:t>SP.GIGI (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spesialis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gigi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>) = 0</w:t>
        </w:r>
      </w:ins>
    </w:p>
    <w:p w:rsidR="00B05A7A" w:rsidRPr="00B05A7A" w:rsidRDefault="00B05A7A" w:rsidP="00B05A7A">
      <w:pPr>
        <w:pStyle w:val="Heading3"/>
        <w:spacing w:line="240" w:lineRule="auto"/>
        <w:rPr>
          <w:ins w:id="102" w:author="Unknown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103" w:author="Unknown"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Ketenagaan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lainya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di</w:t>
        </w:r>
        <w:proofErr w:type="spellEnd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 xml:space="preserve"> RSU Dr. </w:t>
        </w:r>
        <w:proofErr w:type="spellStart"/>
        <w:r w:rsidRPr="00B05A7A">
          <w:rPr>
            <w:rFonts w:ascii="Times New Roman" w:hAnsi="Times New Roman" w:cs="Times New Roman"/>
            <w:color w:val="auto"/>
            <w:sz w:val="24"/>
            <w:szCs w:val="24"/>
          </w:rPr>
          <w:t>Suyudi</w:t>
        </w:r>
        <w:proofErr w:type="spellEnd"/>
      </w:ins>
    </w:p>
    <w:p w:rsidR="00B05A7A" w:rsidRPr="00B05A7A" w:rsidRDefault="00B05A7A" w:rsidP="00B05A7A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4" w:author="Unknown"/>
          <w:rFonts w:ascii="Times New Roman" w:hAnsi="Times New Roman" w:cs="Times New Roman"/>
          <w:sz w:val="24"/>
          <w:szCs w:val="24"/>
        </w:rPr>
      </w:pPr>
      <w:proofErr w:type="spellStart"/>
      <w:ins w:id="105" w:author="Unknown">
        <w:r w:rsidRPr="00B05A7A">
          <w:rPr>
            <w:rFonts w:ascii="Times New Roman" w:hAnsi="Times New Roman" w:cs="Times New Roman"/>
            <w:sz w:val="24"/>
            <w:szCs w:val="24"/>
          </w:rPr>
          <w:t>Perawat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18</w:t>
        </w:r>
      </w:ins>
    </w:p>
    <w:p w:rsidR="00B05A7A" w:rsidRPr="00B05A7A" w:rsidRDefault="00B05A7A" w:rsidP="00B05A7A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6" w:author="Unknown"/>
          <w:rFonts w:ascii="Times New Roman" w:hAnsi="Times New Roman" w:cs="Times New Roman"/>
          <w:sz w:val="24"/>
          <w:szCs w:val="24"/>
        </w:rPr>
      </w:pPr>
      <w:proofErr w:type="spellStart"/>
      <w:ins w:id="107" w:author="Unknown">
        <w:r w:rsidRPr="00B05A7A">
          <w:rPr>
            <w:rFonts w:ascii="Times New Roman" w:hAnsi="Times New Roman" w:cs="Times New Roman"/>
            <w:sz w:val="24"/>
            <w:szCs w:val="24"/>
          </w:rPr>
          <w:t>Bidan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11</w:t>
        </w:r>
      </w:ins>
    </w:p>
    <w:p w:rsidR="00B05A7A" w:rsidRPr="00B05A7A" w:rsidRDefault="00B05A7A" w:rsidP="00B05A7A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08" w:author="Unknown"/>
          <w:rFonts w:ascii="Times New Roman" w:hAnsi="Times New Roman" w:cs="Times New Roman"/>
          <w:sz w:val="24"/>
          <w:szCs w:val="24"/>
        </w:rPr>
      </w:pPr>
      <w:proofErr w:type="spellStart"/>
      <w:ins w:id="109" w:author="Unknown">
        <w:r w:rsidRPr="00B05A7A">
          <w:rPr>
            <w:rFonts w:ascii="Times New Roman" w:hAnsi="Times New Roman" w:cs="Times New Roman"/>
            <w:sz w:val="24"/>
            <w:szCs w:val="24"/>
          </w:rPr>
          <w:t>Farmasi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2</w:t>
        </w:r>
      </w:ins>
    </w:p>
    <w:p w:rsidR="00B05A7A" w:rsidRPr="00B05A7A" w:rsidRDefault="00B05A7A" w:rsidP="00B05A7A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10" w:author="Unknown"/>
          <w:rFonts w:ascii="Times New Roman" w:hAnsi="Times New Roman" w:cs="Times New Roman"/>
          <w:sz w:val="24"/>
          <w:szCs w:val="24"/>
        </w:rPr>
      </w:pPr>
      <w:proofErr w:type="spellStart"/>
      <w:ins w:id="111" w:author="Unknown">
        <w:r w:rsidRPr="00B05A7A">
          <w:rPr>
            <w:rFonts w:ascii="Times New Roman" w:hAnsi="Times New Roman" w:cs="Times New Roman"/>
            <w:sz w:val="24"/>
            <w:szCs w:val="24"/>
          </w:rPr>
          <w:t>Tenaga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kesehatan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lainya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6</w:t>
        </w:r>
      </w:ins>
    </w:p>
    <w:p w:rsidR="00B05A7A" w:rsidRPr="00B05A7A" w:rsidRDefault="00B05A7A" w:rsidP="00B05A7A">
      <w:pPr>
        <w:numPr>
          <w:ilvl w:val="0"/>
          <w:numId w:val="7"/>
        </w:numPr>
        <w:spacing w:before="100" w:beforeAutospacing="1" w:after="100" w:afterAutospacing="1" w:line="240" w:lineRule="auto"/>
        <w:rPr>
          <w:ins w:id="112" w:author="Unknown"/>
          <w:rFonts w:ascii="Times New Roman" w:hAnsi="Times New Roman" w:cs="Times New Roman"/>
          <w:sz w:val="24"/>
          <w:szCs w:val="24"/>
        </w:rPr>
      </w:pPr>
      <w:proofErr w:type="spellStart"/>
      <w:ins w:id="113" w:author="Unknown">
        <w:r w:rsidRPr="00B05A7A">
          <w:rPr>
            <w:rFonts w:ascii="Times New Roman" w:hAnsi="Times New Roman" w:cs="Times New Roman"/>
            <w:sz w:val="24"/>
            <w:szCs w:val="24"/>
          </w:rPr>
          <w:t>Tenaga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non </w:t>
        </w:r>
        <w:proofErr w:type="spellStart"/>
        <w:r w:rsidRPr="00B05A7A">
          <w:rPr>
            <w:rFonts w:ascii="Times New Roman" w:hAnsi="Times New Roman" w:cs="Times New Roman"/>
            <w:sz w:val="24"/>
            <w:szCs w:val="24"/>
          </w:rPr>
          <w:t>kesehatan</w:t>
        </w:r>
        <w:proofErr w:type="spellEnd"/>
        <w:r w:rsidRPr="00B05A7A">
          <w:rPr>
            <w:rFonts w:ascii="Times New Roman" w:hAnsi="Times New Roman" w:cs="Times New Roman"/>
            <w:sz w:val="24"/>
            <w:szCs w:val="24"/>
          </w:rPr>
          <w:t xml:space="preserve"> = 8</w:t>
        </w:r>
      </w:ins>
    </w:p>
    <w:p w:rsidR="00D26637" w:rsidRDefault="00D26637" w:rsidP="00B05A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5A7A" w:rsidRPr="00B05A7A" w:rsidRDefault="00B05A7A" w:rsidP="00B05A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5A7A" w:rsidRPr="00B05A7A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741A65"/>
    <w:rsid w:val="00B05A7A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2018-02-15T05:58:00Z</dcterms:created>
  <dcterms:modified xsi:type="dcterms:W3CDTF">2018-02-15T06:09:00Z</dcterms:modified>
</cp:coreProperties>
</file>