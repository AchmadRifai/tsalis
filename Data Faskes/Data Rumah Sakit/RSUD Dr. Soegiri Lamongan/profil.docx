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485" w:rsidRDefault="009A4485" w:rsidP="009A4485">
      <w:pPr>
        <w:pStyle w:val="Heading2"/>
      </w:pPr>
      <w:proofErr w:type="spellStart"/>
      <w:r>
        <w:t>Profil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proofErr w:type="gramStart"/>
      <w:r>
        <w:t>Sakit</w:t>
      </w:r>
      <w:proofErr w:type="spellEnd"/>
      <w:r>
        <w:t xml:space="preserve"> :</w:t>
      </w:r>
      <w:proofErr w:type="gramEnd"/>
    </w:p>
    <w:p w:rsidR="009A4485" w:rsidRDefault="009A4485" w:rsidP="009A4485">
      <w:pPr>
        <w:pStyle w:val="NormalWeb"/>
        <w:spacing w:line="360" w:lineRule="auto"/>
        <w:jc w:val="both"/>
      </w:pPr>
      <w:r>
        <w:t xml:space="preserve">RSUD Dr </w:t>
      </w:r>
      <w:proofErr w:type="spellStart"/>
      <w:r>
        <w:t>Soegiri</w:t>
      </w:r>
      <w:proofErr w:type="spellEnd"/>
      <w:r>
        <w:t xml:space="preserve"> </w:t>
      </w:r>
      <w:proofErr w:type="spellStart"/>
      <w:r>
        <w:t>Lamongan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RS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Pemkab</w:t>
      </w:r>
      <w:proofErr w:type="spellEnd"/>
      <w:r>
        <w:t xml:space="preserve"> </w:t>
      </w:r>
      <w:proofErr w:type="spellStart"/>
      <w:r>
        <w:t>Lamongan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RSU, </w:t>
      </w:r>
      <w:proofErr w:type="spellStart"/>
      <w:r>
        <w:t>dikelola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 </w:t>
      </w:r>
      <w:proofErr w:type="spellStart"/>
      <w:r>
        <w:t>Pemda</w:t>
      </w:r>
      <w:proofErr w:type="spellEnd"/>
      <w:proofErr w:type="gramEnd"/>
      <w:r>
        <w:t xml:space="preserve"> </w:t>
      </w:r>
      <w:proofErr w:type="spellStart"/>
      <w:r>
        <w:t>Kabupaten</w:t>
      </w:r>
      <w:proofErr w:type="spellEnd"/>
      <w:r>
        <w:t xml:space="preserve">  Islam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termuat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RS </w:t>
      </w:r>
      <w:proofErr w:type="spellStart"/>
      <w:r>
        <w:t>Kelas</w:t>
      </w:r>
      <w:proofErr w:type="spellEnd"/>
      <w:r>
        <w:t xml:space="preserve"> </w:t>
      </w:r>
      <w:r>
        <w:rPr>
          <w:rStyle w:val="Strong"/>
        </w:rPr>
        <w:t>B</w:t>
      </w:r>
      <w:r>
        <w:t xml:space="preserve">. RS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teregistrasi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 03/04/2012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 P2T/3/03.23/02/IV/2014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 04/04/2014 </w:t>
      </w:r>
      <w:proofErr w:type="spellStart"/>
      <w:r>
        <w:t>dari</w:t>
      </w:r>
      <w:proofErr w:type="spellEnd"/>
      <w:r>
        <w:t xml:space="preserve">  UPT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Perijinan</w:t>
      </w:r>
      <w:proofErr w:type="spellEnd"/>
      <w:r>
        <w:t xml:space="preserve"> </w:t>
      </w:r>
      <w:proofErr w:type="spellStart"/>
      <w:r>
        <w:t>Terpadu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 </w:t>
      </w:r>
      <w:proofErr w:type="spellStart"/>
      <w:r>
        <w:t>Sementara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  4 April 2019.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melangsungkan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AKREDITASI RS </w:t>
      </w:r>
      <w:proofErr w:type="spellStart"/>
      <w:r>
        <w:t>Seluruh</w:t>
      </w:r>
      <w:proofErr w:type="spellEnd"/>
      <w:r>
        <w:t xml:space="preserve"> Indonesia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proses</w:t>
      </w:r>
      <w:proofErr w:type="spellEnd"/>
      <w:r>
        <w:t xml:space="preserve">  </w:t>
      </w:r>
      <w:proofErr w:type="spellStart"/>
      <w:r>
        <w:t>Pentahapan</w:t>
      </w:r>
      <w:proofErr w:type="spellEnd"/>
      <w:proofErr w:type="gramEnd"/>
      <w:r>
        <w:t xml:space="preserve"> III (16 </w:t>
      </w:r>
      <w:proofErr w:type="spellStart"/>
      <w:r>
        <w:t>Pelayanan</w:t>
      </w:r>
      <w:proofErr w:type="spellEnd"/>
      <w:r>
        <w:t xml:space="preserve">)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status  Lulus. </w:t>
      </w:r>
      <w:proofErr w:type="gramStart"/>
      <w:r>
        <w:t xml:space="preserve">RSU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berlokasi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Jl. </w:t>
      </w:r>
      <w:proofErr w:type="spellStart"/>
      <w:r>
        <w:t>Kusumabangsa</w:t>
      </w:r>
      <w:proofErr w:type="spellEnd"/>
      <w:r>
        <w:t xml:space="preserve"> No. 7 </w:t>
      </w:r>
      <w:proofErr w:type="spellStart"/>
      <w:r>
        <w:t>Lamongan</w:t>
      </w:r>
      <w:proofErr w:type="spellEnd"/>
      <w:r>
        <w:t xml:space="preserve">, </w:t>
      </w:r>
      <w:proofErr w:type="spellStart"/>
      <w:r>
        <w:t>Lamongan</w:t>
      </w:r>
      <w:proofErr w:type="spellEnd"/>
      <w:r>
        <w:t>, Indonesia.</w:t>
      </w:r>
      <w:proofErr w:type="gramEnd"/>
    </w:p>
    <w:p w:rsidR="009A4485" w:rsidRDefault="009A4485" w:rsidP="009A4485">
      <w:pPr>
        <w:pStyle w:val="Heading3"/>
        <w:rPr>
          <w:ins w:id="0" w:author="Unknown"/>
        </w:rPr>
      </w:pPr>
      <w:proofErr w:type="spellStart"/>
      <w:ins w:id="1" w:author="Unknown">
        <w:r>
          <w:t>Informasi</w:t>
        </w:r>
        <w:proofErr w:type="spellEnd"/>
        <w:r>
          <w:t xml:space="preserve"> </w:t>
        </w:r>
        <w:proofErr w:type="spellStart"/>
        <w:proofErr w:type="gramStart"/>
        <w:r>
          <w:t>Tambahan</w:t>
        </w:r>
        <w:proofErr w:type="spellEnd"/>
        <w:r>
          <w:t xml:space="preserve"> :</w:t>
        </w:r>
        <w:proofErr w:type="gramEnd"/>
      </w:ins>
    </w:p>
    <w:p w:rsidR="009A4485" w:rsidRDefault="009A4485" w:rsidP="009A4485">
      <w:pPr>
        <w:numPr>
          <w:ilvl w:val="0"/>
          <w:numId w:val="18"/>
        </w:numPr>
        <w:spacing w:before="100" w:beforeAutospacing="1" w:after="100" w:afterAutospacing="1" w:line="240" w:lineRule="auto"/>
        <w:rPr>
          <w:ins w:id="2" w:author="Unknown"/>
        </w:rPr>
      </w:pPr>
      <w:proofErr w:type="spellStart"/>
      <w:ins w:id="3" w:author="Unknown">
        <w:r>
          <w:t>Direktur</w:t>
        </w:r>
        <w:proofErr w:type="spellEnd"/>
        <w:r>
          <w:t xml:space="preserve"> : – Dr. </w:t>
        </w:r>
        <w:proofErr w:type="spellStart"/>
        <w:r>
          <w:t>Yuliarto</w:t>
        </w:r>
        <w:proofErr w:type="spellEnd"/>
        <w:r>
          <w:t xml:space="preserve"> </w:t>
        </w:r>
        <w:proofErr w:type="spellStart"/>
        <w:r>
          <w:t>Dwi</w:t>
        </w:r>
        <w:proofErr w:type="spellEnd"/>
        <w:r>
          <w:t xml:space="preserve"> </w:t>
        </w:r>
        <w:proofErr w:type="spellStart"/>
        <w:r>
          <w:t>Martono,MM.Kes</w:t>
        </w:r>
        <w:proofErr w:type="spellEnd"/>
      </w:ins>
    </w:p>
    <w:p w:rsidR="009A4485" w:rsidRDefault="009A4485" w:rsidP="009A4485">
      <w:pPr>
        <w:numPr>
          <w:ilvl w:val="0"/>
          <w:numId w:val="18"/>
        </w:numPr>
        <w:spacing w:before="100" w:beforeAutospacing="1" w:after="100" w:afterAutospacing="1" w:line="240" w:lineRule="auto"/>
        <w:rPr>
          <w:ins w:id="4" w:author="Unknown"/>
        </w:rPr>
      </w:pPr>
      <w:proofErr w:type="spellStart"/>
      <w:ins w:id="5" w:author="Unknown">
        <w:r>
          <w:t>Kode</w:t>
        </w:r>
        <w:proofErr w:type="spellEnd"/>
        <w:r>
          <w:t xml:space="preserve"> Post : – 62214</w:t>
        </w:r>
      </w:ins>
    </w:p>
    <w:p w:rsidR="009A4485" w:rsidRDefault="009A4485" w:rsidP="009A4485">
      <w:pPr>
        <w:numPr>
          <w:ilvl w:val="0"/>
          <w:numId w:val="18"/>
        </w:numPr>
        <w:spacing w:before="100" w:beforeAutospacing="1" w:after="100" w:afterAutospacing="1" w:line="240" w:lineRule="auto"/>
        <w:rPr>
          <w:ins w:id="6" w:author="Unknown"/>
        </w:rPr>
      </w:pPr>
      <w:proofErr w:type="spellStart"/>
      <w:ins w:id="7" w:author="Unknown">
        <w:r>
          <w:t>Nomor</w:t>
        </w:r>
        <w:proofErr w:type="spellEnd"/>
        <w:r>
          <w:t xml:space="preserve"> </w:t>
        </w:r>
        <w:proofErr w:type="spellStart"/>
        <w:r>
          <w:t>Telp</w:t>
        </w:r>
        <w:proofErr w:type="spellEnd"/>
        <w:r>
          <w:t xml:space="preserve"> : – 0322-321718</w:t>
        </w:r>
      </w:ins>
    </w:p>
    <w:p w:rsidR="009A4485" w:rsidRDefault="009A4485" w:rsidP="009A4485">
      <w:pPr>
        <w:numPr>
          <w:ilvl w:val="0"/>
          <w:numId w:val="18"/>
        </w:numPr>
        <w:spacing w:before="100" w:beforeAutospacing="1" w:after="100" w:afterAutospacing="1" w:line="240" w:lineRule="auto"/>
        <w:rPr>
          <w:ins w:id="8" w:author="Unknown"/>
        </w:rPr>
      </w:pPr>
      <w:proofErr w:type="spellStart"/>
      <w:ins w:id="9" w:author="Unknown">
        <w:r>
          <w:t>Telepon</w:t>
        </w:r>
        <w:proofErr w:type="spellEnd"/>
        <w:r>
          <w:t xml:space="preserve"> </w:t>
        </w:r>
        <w:proofErr w:type="spellStart"/>
        <w:r>
          <w:t>Humas</w:t>
        </w:r>
        <w:proofErr w:type="spellEnd"/>
        <w:r>
          <w:t xml:space="preserve"> : –  08123084211</w:t>
        </w:r>
      </w:ins>
    </w:p>
    <w:p w:rsidR="009A4485" w:rsidRDefault="009A4485" w:rsidP="009A4485">
      <w:pPr>
        <w:numPr>
          <w:ilvl w:val="0"/>
          <w:numId w:val="18"/>
        </w:numPr>
        <w:spacing w:before="100" w:beforeAutospacing="1" w:after="100" w:afterAutospacing="1" w:line="240" w:lineRule="auto"/>
        <w:rPr>
          <w:ins w:id="10" w:author="Unknown"/>
        </w:rPr>
      </w:pPr>
      <w:ins w:id="11" w:author="Unknown">
        <w:r>
          <w:t>Fax : –  0322-322582</w:t>
        </w:r>
      </w:ins>
    </w:p>
    <w:p w:rsidR="009A4485" w:rsidRDefault="009A4485" w:rsidP="009A4485">
      <w:pPr>
        <w:numPr>
          <w:ilvl w:val="0"/>
          <w:numId w:val="18"/>
        </w:numPr>
        <w:spacing w:before="100" w:beforeAutospacing="1" w:after="100" w:afterAutospacing="1" w:line="240" w:lineRule="auto"/>
        <w:rPr>
          <w:ins w:id="12" w:author="Unknown"/>
        </w:rPr>
      </w:pPr>
      <w:ins w:id="13" w:author="Unknown">
        <w:r>
          <w:t>Email : –  rsud@lamongankab.go.id</w:t>
        </w:r>
      </w:ins>
    </w:p>
    <w:p w:rsidR="009A4485" w:rsidRDefault="009A4485" w:rsidP="009A4485">
      <w:pPr>
        <w:rPr>
          <w:ins w:id="14" w:author="Unknown"/>
        </w:rPr>
      </w:pPr>
      <w:ins w:id="15" w:author="Unknown">
        <w:r>
          <w:br/>
        </w:r>
        <w:r>
          <w:fldChar w:fldCharType="begin"/>
        </w:r>
        <w:r>
          <w:instrText xml:space="preserve"> HYPERLINK "http://maps.google.com/maps?daddr=-7.1181109,112.4149811" \t "_blank" </w:instrText>
        </w:r>
        <w:r>
          <w:fldChar w:fldCharType="separate"/>
        </w:r>
        <w:proofErr w:type="spellStart"/>
        <w:r>
          <w:rPr>
            <w:rStyle w:val="Hyperlink"/>
          </w:rPr>
          <w:t>Lihat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Peta</w:t>
        </w:r>
        <w:proofErr w:type="spellEnd"/>
        <w:r>
          <w:fldChar w:fldCharType="end"/>
        </w:r>
        <w:r>
          <w:t xml:space="preserve"> </w:t>
        </w:r>
      </w:ins>
    </w:p>
    <w:p w:rsidR="009A4485" w:rsidRDefault="009A4485" w:rsidP="009A4485">
      <w:pPr>
        <w:pStyle w:val="Heading4"/>
        <w:rPr>
          <w:ins w:id="16" w:author="Unknown"/>
        </w:rPr>
      </w:pPr>
      <w:proofErr w:type="spellStart"/>
      <w:ins w:id="17" w:author="Unknown">
        <w:r>
          <w:t>Paparan</w:t>
        </w:r>
        <w:proofErr w:type="spellEnd"/>
        <w:r>
          <w:t xml:space="preserve"> </w:t>
        </w:r>
        <w:proofErr w:type="spellStart"/>
        <w:proofErr w:type="gramStart"/>
        <w:r>
          <w:t>Lengkap</w:t>
        </w:r>
        <w:proofErr w:type="spellEnd"/>
        <w:r>
          <w:t xml:space="preserve"> :</w:t>
        </w:r>
        <w:proofErr w:type="gramEnd"/>
      </w:ins>
    </w:p>
    <w:p w:rsidR="009A4485" w:rsidRDefault="009A4485" w:rsidP="009A4485">
      <w:pPr>
        <w:pStyle w:val="NormalWeb"/>
        <w:rPr>
          <w:ins w:id="18" w:author="Unknown"/>
        </w:rPr>
      </w:pPr>
      <w:ins w:id="19" w:author="Unknown">
        <w:r>
          <w:t xml:space="preserve">RSUD Dr </w:t>
        </w:r>
        <w:proofErr w:type="spellStart"/>
        <w:r>
          <w:t>Soegiri</w:t>
        </w:r>
        <w:proofErr w:type="spellEnd"/>
        <w:r>
          <w:t xml:space="preserve"> </w:t>
        </w:r>
        <w:proofErr w:type="spellStart"/>
        <w:r>
          <w:t>Lamongan</w:t>
        </w:r>
        <w:proofErr w:type="spellEnd"/>
        <w:r>
          <w:t xml:space="preserve"> </w:t>
        </w:r>
        <w:proofErr w:type="spellStart"/>
        <w:r>
          <w:t>Memiliki</w:t>
        </w:r>
        <w:proofErr w:type="spellEnd"/>
        <w:r>
          <w:t xml:space="preserve"> </w:t>
        </w:r>
        <w:proofErr w:type="spellStart"/>
        <w:r>
          <w:t>Layanan</w:t>
        </w:r>
        <w:proofErr w:type="spellEnd"/>
        <w:r>
          <w:t xml:space="preserve"> </w:t>
        </w:r>
        <w:proofErr w:type="spellStart"/>
        <w:r>
          <w:t>Unggulan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proofErr w:type="gramStart"/>
        <w:r>
          <w:t>Bagian</w:t>
        </w:r>
        <w:proofErr w:type="spellEnd"/>
        <w:r>
          <w:t xml:space="preserve">  </w:t>
        </w:r>
        <w:proofErr w:type="spellStart"/>
        <w:r>
          <w:t>rehabilitasi</w:t>
        </w:r>
        <w:proofErr w:type="spellEnd"/>
        <w:proofErr w:type="gramEnd"/>
        <w:r>
          <w:t xml:space="preserve"> </w:t>
        </w:r>
        <w:proofErr w:type="spellStart"/>
        <w:r>
          <w:t>medis,hemodialisa</w:t>
        </w:r>
        <w:proofErr w:type="spellEnd"/>
        <w:r>
          <w:t xml:space="preserve">. RSU </w:t>
        </w:r>
        <w:proofErr w:type="spellStart"/>
        <w:r>
          <w:t>Milik</w:t>
        </w:r>
        <w:proofErr w:type="spellEnd"/>
        <w:r>
          <w:t xml:space="preserve"> </w:t>
        </w:r>
        <w:proofErr w:type="spellStart"/>
        <w:r>
          <w:t>Pemkab</w:t>
        </w:r>
        <w:proofErr w:type="spellEnd"/>
        <w:r>
          <w:t xml:space="preserve"> </w:t>
        </w:r>
        <w:proofErr w:type="spellStart"/>
        <w:r>
          <w:t>Lamongan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Memiliki</w:t>
        </w:r>
        <w:proofErr w:type="spellEnd"/>
        <w:r>
          <w:t xml:space="preserve"> </w:t>
        </w:r>
        <w:proofErr w:type="spellStart"/>
        <w:r>
          <w:t>Luas</w:t>
        </w:r>
        <w:proofErr w:type="spellEnd"/>
        <w:r>
          <w:t xml:space="preserve"> </w:t>
        </w:r>
        <w:proofErr w:type="gramStart"/>
        <w:r>
          <w:t>Tanah  40.0000</w:t>
        </w:r>
        <w:proofErr w:type="gram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Luas</w:t>
        </w:r>
        <w:proofErr w:type="spellEnd"/>
        <w:r>
          <w:t xml:space="preserve"> </w:t>
        </w:r>
        <w:proofErr w:type="spellStart"/>
        <w:r>
          <w:t>Bangunan</w:t>
        </w:r>
        <w:proofErr w:type="spellEnd"/>
        <w:r>
          <w:t xml:space="preserve">  12378,41</w:t>
        </w:r>
      </w:ins>
    </w:p>
    <w:p w:rsidR="009A4485" w:rsidRDefault="009A4485" w:rsidP="009A4485">
      <w:pPr>
        <w:pStyle w:val="NormalWeb"/>
        <w:rPr>
          <w:ins w:id="20" w:author="Unknown"/>
        </w:rPr>
      </w:pPr>
      <w:proofErr w:type="spellStart"/>
      <w:ins w:id="21" w:author="Unknown">
        <w:r>
          <w:rPr>
            <w:rStyle w:val="Strong"/>
          </w:rPr>
          <w:t>Jumlah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Kamar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Menurut</w:t>
        </w:r>
        <w:proofErr w:type="spellEnd"/>
        <w:r>
          <w:rPr>
            <w:rStyle w:val="Strong"/>
          </w:rPr>
          <w:t xml:space="preserve"> </w:t>
        </w:r>
        <w:proofErr w:type="spellStart"/>
        <w:proofErr w:type="gramStart"/>
        <w:r>
          <w:rPr>
            <w:rStyle w:val="Strong"/>
          </w:rPr>
          <w:t>Kelas</w:t>
        </w:r>
        <w:proofErr w:type="spellEnd"/>
        <w:r>
          <w:rPr>
            <w:rStyle w:val="Strong"/>
          </w:rPr>
          <w:t xml:space="preserve"> :</w:t>
        </w:r>
        <w:proofErr w:type="gramEnd"/>
      </w:ins>
    </w:p>
    <w:p w:rsidR="009A4485" w:rsidRDefault="009A4485" w:rsidP="009A4485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22" w:author="Unknown"/>
        </w:rPr>
      </w:pPr>
      <w:ins w:id="23" w:author="Unknown">
        <w:r>
          <w:t xml:space="preserve">VVIP :  0 </w:t>
        </w:r>
        <w:proofErr w:type="spellStart"/>
        <w:r>
          <w:t>kamar</w:t>
        </w:r>
        <w:proofErr w:type="spellEnd"/>
      </w:ins>
    </w:p>
    <w:p w:rsidR="009A4485" w:rsidRDefault="009A4485" w:rsidP="009A4485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24" w:author="Unknown"/>
        </w:rPr>
      </w:pPr>
      <w:ins w:id="25" w:author="Unknown">
        <w:r>
          <w:t xml:space="preserve">VIP :  19 </w:t>
        </w:r>
        <w:proofErr w:type="spellStart"/>
        <w:r>
          <w:t>kamar</w:t>
        </w:r>
        <w:proofErr w:type="spellEnd"/>
      </w:ins>
    </w:p>
    <w:p w:rsidR="009A4485" w:rsidRDefault="009A4485" w:rsidP="009A4485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26" w:author="Unknown"/>
        </w:rPr>
      </w:pPr>
      <w:ins w:id="27" w:author="Unknown">
        <w:r>
          <w:t xml:space="preserve">I :  36 </w:t>
        </w:r>
        <w:proofErr w:type="spellStart"/>
        <w:r>
          <w:t>kamar</w:t>
        </w:r>
        <w:proofErr w:type="spellEnd"/>
      </w:ins>
    </w:p>
    <w:p w:rsidR="009A4485" w:rsidRDefault="009A4485" w:rsidP="009A4485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28" w:author="Unknown"/>
        </w:rPr>
      </w:pPr>
      <w:ins w:id="29" w:author="Unknown">
        <w:r>
          <w:t xml:space="preserve">II :  54 </w:t>
        </w:r>
        <w:proofErr w:type="spellStart"/>
        <w:r>
          <w:t>kamar</w:t>
        </w:r>
        <w:proofErr w:type="spellEnd"/>
      </w:ins>
    </w:p>
    <w:p w:rsidR="009A4485" w:rsidRDefault="009A4485" w:rsidP="009A4485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30" w:author="Unknown"/>
        </w:rPr>
      </w:pPr>
      <w:ins w:id="31" w:author="Unknown">
        <w:r>
          <w:t xml:space="preserve">III :  130 </w:t>
        </w:r>
        <w:proofErr w:type="spellStart"/>
        <w:r>
          <w:t>kamar</w:t>
        </w:r>
        <w:proofErr w:type="spellEnd"/>
      </w:ins>
    </w:p>
    <w:p w:rsidR="009A4485" w:rsidRDefault="009A4485" w:rsidP="009A4485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32" w:author="Unknown"/>
        </w:rPr>
      </w:pPr>
      <w:ins w:id="33" w:author="Unknown">
        <w:r>
          <w:t xml:space="preserve">ICU :  8 </w:t>
        </w:r>
        <w:proofErr w:type="spellStart"/>
        <w:r>
          <w:t>kamar</w:t>
        </w:r>
        <w:proofErr w:type="spellEnd"/>
      </w:ins>
    </w:p>
    <w:p w:rsidR="009A4485" w:rsidRDefault="009A4485" w:rsidP="009A4485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34" w:author="Unknown"/>
        </w:rPr>
      </w:pPr>
      <w:ins w:id="35" w:author="Unknown">
        <w:r>
          <w:t xml:space="preserve">PICU :  0 </w:t>
        </w:r>
        <w:proofErr w:type="spellStart"/>
        <w:r>
          <w:t>kamar</w:t>
        </w:r>
        <w:proofErr w:type="spellEnd"/>
      </w:ins>
    </w:p>
    <w:p w:rsidR="009A4485" w:rsidRDefault="009A4485" w:rsidP="009A4485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36" w:author="Unknown"/>
        </w:rPr>
      </w:pPr>
      <w:ins w:id="37" w:author="Unknown">
        <w:r>
          <w:t xml:space="preserve">NICU :  16 </w:t>
        </w:r>
        <w:proofErr w:type="spellStart"/>
        <w:r>
          <w:t>kamar</w:t>
        </w:r>
        <w:proofErr w:type="spellEnd"/>
      </w:ins>
    </w:p>
    <w:p w:rsidR="009A4485" w:rsidRDefault="009A4485" w:rsidP="009A4485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38" w:author="Unknown"/>
        </w:rPr>
      </w:pPr>
      <w:ins w:id="39" w:author="Unknown">
        <w:r>
          <w:t xml:space="preserve">HCU :  0 </w:t>
        </w:r>
        <w:proofErr w:type="spellStart"/>
        <w:r>
          <w:t>kamar</w:t>
        </w:r>
        <w:proofErr w:type="spellEnd"/>
      </w:ins>
    </w:p>
    <w:p w:rsidR="009A4485" w:rsidRDefault="009A4485" w:rsidP="009A4485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40" w:author="Unknown"/>
        </w:rPr>
      </w:pPr>
      <w:ins w:id="41" w:author="Unknown">
        <w:r>
          <w:t xml:space="preserve">ICCU :  0 </w:t>
        </w:r>
        <w:proofErr w:type="spellStart"/>
        <w:r>
          <w:t>kamar</w:t>
        </w:r>
        <w:proofErr w:type="spellEnd"/>
      </w:ins>
    </w:p>
    <w:p w:rsidR="009A4485" w:rsidRDefault="009A4485" w:rsidP="009A4485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42" w:author="Unknown"/>
        </w:rPr>
      </w:pPr>
      <w:ins w:id="43" w:author="Unknown">
        <w:r>
          <w:lastRenderedPageBreak/>
          <w:t xml:space="preserve">TT </w:t>
        </w:r>
        <w:proofErr w:type="spellStart"/>
        <w:r>
          <w:t>di</w:t>
        </w:r>
        <w:proofErr w:type="spellEnd"/>
        <w:r>
          <w:t xml:space="preserve"> IGD :  8 </w:t>
        </w:r>
        <w:proofErr w:type="spellStart"/>
        <w:r>
          <w:t>kamar</w:t>
        </w:r>
        <w:proofErr w:type="spellEnd"/>
      </w:ins>
    </w:p>
    <w:p w:rsidR="009A4485" w:rsidRDefault="009A4485" w:rsidP="009A4485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44" w:author="Unknown"/>
        </w:rPr>
      </w:pPr>
      <w:ins w:id="45" w:author="Unknown">
        <w:r>
          <w:t xml:space="preserve">TT </w:t>
        </w:r>
        <w:proofErr w:type="spellStart"/>
        <w:r>
          <w:t>Bayi</w:t>
        </w:r>
        <w:proofErr w:type="spellEnd"/>
        <w:r>
          <w:t xml:space="preserve"> </w:t>
        </w:r>
        <w:proofErr w:type="spellStart"/>
        <w:r>
          <w:t>Baru</w:t>
        </w:r>
        <w:proofErr w:type="spellEnd"/>
        <w:r>
          <w:t xml:space="preserve"> </w:t>
        </w:r>
        <w:proofErr w:type="spellStart"/>
        <w:r>
          <w:t>Lahir</w:t>
        </w:r>
        <w:proofErr w:type="spellEnd"/>
        <w:r>
          <w:t xml:space="preserve"> :  16 </w:t>
        </w:r>
        <w:proofErr w:type="spellStart"/>
        <w:r>
          <w:t>kamar</w:t>
        </w:r>
        <w:proofErr w:type="spellEnd"/>
      </w:ins>
    </w:p>
    <w:p w:rsidR="009A4485" w:rsidRDefault="009A4485" w:rsidP="009A4485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46" w:author="Unknown"/>
        </w:rPr>
      </w:pPr>
      <w:ins w:id="47" w:author="Unknown">
        <w:r>
          <w:t xml:space="preserve">TT </w:t>
        </w:r>
        <w:proofErr w:type="spellStart"/>
        <w:r>
          <w:t>Kamar</w:t>
        </w:r>
        <w:proofErr w:type="spellEnd"/>
        <w:r>
          <w:t xml:space="preserve"> </w:t>
        </w:r>
        <w:proofErr w:type="spellStart"/>
        <w:r>
          <w:t>Bersalin</w:t>
        </w:r>
        <w:proofErr w:type="spellEnd"/>
        <w:r>
          <w:t xml:space="preserve"> :  4 </w:t>
        </w:r>
        <w:proofErr w:type="spellStart"/>
        <w:r>
          <w:t>kamar</w:t>
        </w:r>
        <w:proofErr w:type="spellEnd"/>
      </w:ins>
    </w:p>
    <w:p w:rsidR="009A4485" w:rsidRDefault="009A4485" w:rsidP="009A4485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48" w:author="Unknown"/>
        </w:rPr>
      </w:pPr>
      <w:ins w:id="49" w:author="Unknown">
        <w:r>
          <w:t xml:space="preserve">TT </w:t>
        </w:r>
        <w:proofErr w:type="spellStart"/>
        <w:r>
          <w:t>Ruang</w:t>
        </w:r>
        <w:proofErr w:type="spellEnd"/>
        <w:r>
          <w:t xml:space="preserve"> </w:t>
        </w:r>
        <w:proofErr w:type="spellStart"/>
        <w:r>
          <w:t>Operasi</w:t>
        </w:r>
        <w:proofErr w:type="spellEnd"/>
        <w:r>
          <w:t xml:space="preserve"> :  4 </w:t>
        </w:r>
        <w:proofErr w:type="spellStart"/>
        <w:r>
          <w:t>kamar</w:t>
        </w:r>
        <w:proofErr w:type="spellEnd"/>
      </w:ins>
    </w:p>
    <w:p w:rsidR="009A4485" w:rsidRDefault="009A4485" w:rsidP="009A4485">
      <w:pPr>
        <w:numPr>
          <w:ilvl w:val="0"/>
          <w:numId w:val="19"/>
        </w:numPr>
        <w:spacing w:before="100" w:beforeAutospacing="1" w:after="100" w:afterAutospacing="1" w:line="240" w:lineRule="auto"/>
        <w:rPr>
          <w:ins w:id="50" w:author="Unknown"/>
        </w:rPr>
      </w:pPr>
      <w:ins w:id="51" w:author="Unknown">
        <w:r>
          <w:t xml:space="preserve">TT </w:t>
        </w:r>
        <w:proofErr w:type="spellStart"/>
        <w:r>
          <w:t>Ruang</w:t>
        </w:r>
        <w:proofErr w:type="spellEnd"/>
        <w:r>
          <w:t xml:space="preserve"> </w:t>
        </w:r>
        <w:proofErr w:type="spellStart"/>
        <w:r>
          <w:t>Isolasi</w:t>
        </w:r>
        <w:proofErr w:type="spellEnd"/>
        <w:r>
          <w:t xml:space="preserve"> :  13 </w:t>
        </w:r>
        <w:proofErr w:type="spellStart"/>
        <w:r>
          <w:t>kamar</w:t>
        </w:r>
        <w:proofErr w:type="spellEnd"/>
      </w:ins>
    </w:p>
    <w:p w:rsidR="005030C0" w:rsidRPr="009A4485" w:rsidRDefault="005030C0" w:rsidP="009A4485">
      <w:pPr>
        <w:rPr>
          <w:szCs w:val="24"/>
        </w:rPr>
      </w:pPr>
    </w:p>
    <w:sectPr w:rsidR="005030C0" w:rsidRPr="009A4485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75A9"/>
    <w:multiLevelType w:val="multilevel"/>
    <w:tmpl w:val="32C2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109FD"/>
    <w:multiLevelType w:val="multilevel"/>
    <w:tmpl w:val="CF3A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7315FB"/>
    <w:multiLevelType w:val="multilevel"/>
    <w:tmpl w:val="D274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08062D"/>
    <w:multiLevelType w:val="multilevel"/>
    <w:tmpl w:val="1786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1D3498"/>
    <w:multiLevelType w:val="multilevel"/>
    <w:tmpl w:val="BA82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AB5BFD"/>
    <w:multiLevelType w:val="multilevel"/>
    <w:tmpl w:val="A4D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0C4C3D"/>
    <w:multiLevelType w:val="multilevel"/>
    <w:tmpl w:val="2828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8A1314"/>
    <w:multiLevelType w:val="multilevel"/>
    <w:tmpl w:val="5458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050DC7"/>
    <w:multiLevelType w:val="multilevel"/>
    <w:tmpl w:val="9174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5E16A0"/>
    <w:multiLevelType w:val="multilevel"/>
    <w:tmpl w:val="36DE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C5666E"/>
    <w:multiLevelType w:val="multilevel"/>
    <w:tmpl w:val="8962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DA7BFF"/>
    <w:multiLevelType w:val="multilevel"/>
    <w:tmpl w:val="9654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5E161F"/>
    <w:multiLevelType w:val="multilevel"/>
    <w:tmpl w:val="B320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5F37AB"/>
    <w:multiLevelType w:val="multilevel"/>
    <w:tmpl w:val="B0EE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0A53CA"/>
    <w:multiLevelType w:val="multilevel"/>
    <w:tmpl w:val="7FCC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550C4D"/>
    <w:multiLevelType w:val="multilevel"/>
    <w:tmpl w:val="3C7C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E26028"/>
    <w:multiLevelType w:val="multilevel"/>
    <w:tmpl w:val="2EDE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2105D9"/>
    <w:multiLevelType w:val="multilevel"/>
    <w:tmpl w:val="02E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6D30D7"/>
    <w:multiLevelType w:val="multilevel"/>
    <w:tmpl w:val="DF80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6"/>
  </w:num>
  <w:num w:numId="5">
    <w:abstractNumId w:val="15"/>
  </w:num>
  <w:num w:numId="6">
    <w:abstractNumId w:val="17"/>
  </w:num>
  <w:num w:numId="7">
    <w:abstractNumId w:val="5"/>
  </w:num>
  <w:num w:numId="8">
    <w:abstractNumId w:val="4"/>
  </w:num>
  <w:num w:numId="9">
    <w:abstractNumId w:val="14"/>
  </w:num>
  <w:num w:numId="10">
    <w:abstractNumId w:val="13"/>
  </w:num>
  <w:num w:numId="11">
    <w:abstractNumId w:val="11"/>
  </w:num>
  <w:num w:numId="12">
    <w:abstractNumId w:val="6"/>
  </w:num>
  <w:num w:numId="13">
    <w:abstractNumId w:val="18"/>
  </w:num>
  <w:num w:numId="14">
    <w:abstractNumId w:val="0"/>
  </w:num>
  <w:num w:numId="15">
    <w:abstractNumId w:val="1"/>
  </w:num>
  <w:num w:numId="16">
    <w:abstractNumId w:val="9"/>
  </w:num>
  <w:num w:numId="17">
    <w:abstractNumId w:val="8"/>
  </w:num>
  <w:num w:numId="18">
    <w:abstractNumId w:val="10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05A7A"/>
    <w:rsid w:val="002073EC"/>
    <w:rsid w:val="0022260B"/>
    <w:rsid w:val="003047F5"/>
    <w:rsid w:val="00340567"/>
    <w:rsid w:val="005030C0"/>
    <w:rsid w:val="00741A65"/>
    <w:rsid w:val="007B2090"/>
    <w:rsid w:val="009A4485"/>
    <w:rsid w:val="00B05A7A"/>
    <w:rsid w:val="00B2055B"/>
    <w:rsid w:val="00BD50E2"/>
    <w:rsid w:val="00D26637"/>
    <w:rsid w:val="00EF2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1">
    <w:name w:val="heading 1"/>
    <w:basedOn w:val="Normal"/>
    <w:link w:val="Heading1Char"/>
    <w:uiPriority w:val="9"/>
    <w:qFormat/>
    <w:rsid w:val="00B05A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F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A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F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A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05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5A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5A7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A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F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F2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2018-02-15T06:46:00Z</dcterms:created>
  <dcterms:modified xsi:type="dcterms:W3CDTF">2018-02-15T06:46:00Z</dcterms:modified>
</cp:coreProperties>
</file>